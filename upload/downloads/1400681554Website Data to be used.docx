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F8E52" w14:textId="77777777" w:rsidR="003904E7" w:rsidRPr="00473DFD" w:rsidRDefault="003904E7" w:rsidP="00473DFD">
      <w:pPr>
        <w:pStyle w:val="Heading1"/>
        <w:rPr>
          <w:b w:val="0"/>
          <w:color w:val="000000"/>
          <w:sz w:val="28"/>
          <w:szCs w:val="28"/>
          <w:u w:val="single"/>
        </w:rPr>
      </w:pPr>
      <w:bookmarkStart w:id="0" w:name="_Toc421431021"/>
      <w:bookmarkStart w:id="1" w:name="_Toc429483160"/>
      <w:bookmarkStart w:id="2" w:name="_Toc431355105"/>
      <w:r w:rsidRPr="00473DFD">
        <w:rPr>
          <w:b w:val="0"/>
          <w:color w:val="000000"/>
          <w:sz w:val="28"/>
          <w:szCs w:val="28"/>
          <w:u w:val="single"/>
        </w:rPr>
        <w:t>Embrace Group Home important information</w:t>
      </w:r>
    </w:p>
    <w:p w14:paraId="02239837" w14:textId="77777777" w:rsidR="003904E7" w:rsidRDefault="00365132" w:rsidP="003904E7">
      <w:r>
        <w:t>Owners Imran &amp; Uzma</w:t>
      </w:r>
      <w:r w:rsidR="003904E7">
        <w:t xml:space="preserve"> Khan</w:t>
      </w:r>
    </w:p>
    <w:p w14:paraId="2A9320D7" w14:textId="77777777" w:rsidR="003904E7" w:rsidRDefault="003904E7" w:rsidP="003904E7">
      <w:r>
        <w:t>Administrator – Imran Khan</w:t>
      </w:r>
    </w:p>
    <w:p w14:paraId="695FAE0C" w14:textId="77777777" w:rsidR="003904E7" w:rsidRDefault="003904E7" w:rsidP="003904E7">
      <w:r>
        <w:t>Address – 6934 N. Canton Center Rd</w:t>
      </w:r>
    </w:p>
    <w:p w14:paraId="16A50051" w14:textId="77777777" w:rsidR="003904E7" w:rsidRDefault="003904E7" w:rsidP="003904E7">
      <w:r>
        <w:tab/>
      </w:r>
      <w:r>
        <w:tab/>
        <w:t>Canton, MI 48187</w:t>
      </w:r>
    </w:p>
    <w:p w14:paraId="5309E3DD" w14:textId="77777777" w:rsidR="003904E7" w:rsidRDefault="003904E7" w:rsidP="003904E7"/>
    <w:p w14:paraId="3D777738" w14:textId="77777777" w:rsidR="003904E7" w:rsidRDefault="003904E7" w:rsidP="003904E7">
      <w:r>
        <w:t>Telephone – 734-624-5645</w:t>
      </w:r>
    </w:p>
    <w:p w14:paraId="2B256255" w14:textId="77777777" w:rsidR="003904E7" w:rsidRDefault="003904E7" w:rsidP="003904E7">
      <w:r>
        <w:t xml:space="preserve">Email – (General) – </w:t>
      </w:r>
      <w:hyperlink r:id="rId8" w:history="1">
        <w:r w:rsidRPr="007C09B0">
          <w:rPr>
            <w:rStyle w:val="Hyperlink"/>
          </w:rPr>
          <w:t>info@embracegrouphome.com</w:t>
        </w:r>
      </w:hyperlink>
    </w:p>
    <w:p w14:paraId="53E53D1F" w14:textId="741B2518" w:rsidR="003904E7" w:rsidRPr="003904E7" w:rsidRDefault="003904E7" w:rsidP="003904E7">
      <w:r>
        <w:t xml:space="preserve">Email – (Admin) – </w:t>
      </w:r>
      <w:hyperlink r:id="rId9" w:history="1">
        <w:r w:rsidRPr="007C09B0">
          <w:rPr>
            <w:rStyle w:val="Hyperlink"/>
          </w:rPr>
          <w:t>ikhan@embracegrouphome.com</w:t>
        </w:r>
      </w:hyperlink>
      <w:bookmarkStart w:id="3" w:name="_GoBack"/>
      <w:bookmarkEnd w:id="3"/>
    </w:p>
    <w:p w14:paraId="1C66C3AD" w14:textId="77777777" w:rsidR="003904E7" w:rsidRDefault="003904E7" w:rsidP="00711498">
      <w:pPr>
        <w:pStyle w:val="Heading1"/>
        <w:rPr>
          <w:b w:val="0"/>
          <w:color w:val="000000"/>
          <w:sz w:val="28"/>
          <w:szCs w:val="28"/>
        </w:rPr>
      </w:pPr>
    </w:p>
    <w:p w14:paraId="2D6D8F87" w14:textId="77777777" w:rsidR="00CA7F2E" w:rsidRDefault="00CA7F2E" w:rsidP="00711498">
      <w:pPr>
        <w:pStyle w:val="Heading1"/>
        <w:rPr>
          <w:b w:val="0"/>
          <w:color w:val="000000"/>
          <w:sz w:val="28"/>
          <w:szCs w:val="28"/>
          <w:u w:val="single"/>
        </w:rPr>
      </w:pPr>
      <w:r w:rsidRPr="00473DFD">
        <w:rPr>
          <w:b w:val="0"/>
          <w:color w:val="000000"/>
          <w:sz w:val="28"/>
          <w:szCs w:val="28"/>
          <w:u w:val="single"/>
        </w:rPr>
        <w:t>Home</w:t>
      </w:r>
      <w:r w:rsidR="00473DFD" w:rsidRPr="00473DFD">
        <w:rPr>
          <w:b w:val="0"/>
          <w:color w:val="000000"/>
          <w:sz w:val="28"/>
          <w:szCs w:val="28"/>
          <w:u w:val="single"/>
        </w:rPr>
        <w:t xml:space="preserve"> Page </w:t>
      </w:r>
      <w:r w:rsidR="00942814">
        <w:rPr>
          <w:b w:val="0"/>
          <w:color w:val="000000"/>
          <w:sz w:val="28"/>
          <w:szCs w:val="28"/>
          <w:u w:val="single"/>
        </w:rPr>
        <w:t>–</w:t>
      </w:r>
      <w:r w:rsidR="00473DFD" w:rsidRPr="00473DFD">
        <w:rPr>
          <w:b w:val="0"/>
          <w:color w:val="000000"/>
          <w:sz w:val="28"/>
          <w:szCs w:val="28"/>
          <w:u w:val="single"/>
        </w:rPr>
        <w:t xml:space="preserve"> </w:t>
      </w:r>
    </w:p>
    <w:p w14:paraId="5F27F30D" w14:textId="77777777" w:rsidR="00942814" w:rsidRPr="00942814" w:rsidRDefault="00942814" w:rsidP="00942814">
      <w:r>
        <w:t xml:space="preserve">Our residents love the warmth and beauty of our home, which is guided by a sense of genuine compassion, respect, and integrity.  </w:t>
      </w:r>
    </w:p>
    <w:p w14:paraId="1AA41EBB" w14:textId="77777777" w:rsidR="00CA7F2E" w:rsidRDefault="00CA7F2E" w:rsidP="00CA7F2E">
      <w:r>
        <w:t>Embrace Group Home is located in Canton, MI.  The house has 3 beautifully decorated semi private rooms (</w:t>
      </w:r>
      <w:r w:rsidR="00942814">
        <w:t xml:space="preserve">maximum </w:t>
      </w:r>
      <w:r>
        <w:t xml:space="preserve">2 residents per room), manicured grounds, activities, healthcare and </w:t>
      </w:r>
      <w:r w:rsidR="00942814">
        <w:t xml:space="preserve">nutritious/home cooked (daily) </w:t>
      </w:r>
      <w:r>
        <w:t>meals tast</w:t>
      </w:r>
      <w:r w:rsidR="00942814">
        <w:t>efully served by our</w:t>
      </w:r>
      <w:r>
        <w:t xml:space="preserve"> caregivers.  All caregivers and employees of Embrace Group Home are carefull</w:t>
      </w:r>
      <w:r w:rsidR="00942814">
        <w:t>y chosen to have qualities that</w:t>
      </w:r>
      <w:r>
        <w:t xml:space="preserve"> will enhance this sense of purpose and </w:t>
      </w:r>
      <w:proofErr w:type="gramStart"/>
      <w:r>
        <w:t>well-being</w:t>
      </w:r>
      <w:proofErr w:type="gramEnd"/>
      <w:r>
        <w:t xml:space="preserve">.  </w:t>
      </w:r>
    </w:p>
    <w:p w14:paraId="253B99B7" w14:textId="77777777" w:rsidR="00275658" w:rsidRDefault="00942814" w:rsidP="00CA7F2E">
      <w:r>
        <w:t>But, don’t simply take our word for it, come and see for yourself why Embrace is the Better Choice.</w:t>
      </w:r>
    </w:p>
    <w:p w14:paraId="7A84DAA4" w14:textId="77777777" w:rsidR="00942814" w:rsidRDefault="00942814" w:rsidP="00CA7F2E"/>
    <w:p w14:paraId="79C49150" w14:textId="5F2FB16C" w:rsidR="00CA7F2E" w:rsidRPr="00CA7F2E" w:rsidRDefault="00275658" w:rsidP="00CA7F2E">
      <w:r>
        <w:t>-------- Next to the main picture on the site in the middle of the site ----------</w:t>
      </w:r>
    </w:p>
    <w:p w14:paraId="0507A240" w14:textId="77777777" w:rsidR="00942814" w:rsidRDefault="00942814" w:rsidP="00CA7F2E">
      <w:r>
        <w:t xml:space="preserve">Have the heading say - </w:t>
      </w:r>
    </w:p>
    <w:p w14:paraId="10E83237" w14:textId="77777777" w:rsidR="003904E7" w:rsidRPr="00111451" w:rsidRDefault="00942814" w:rsidP="00CA7F2E">
      <w:pPr>
        <w:rPr>
          <w:rFonts w:cs="Arial"/>
          <w:szCs w:val="28"/>
        </w:rPr>
      </w:pPr>
      <w:r w:rsidRPr="00111451">
        <w:rPr>
          <w:rFonts w:cs="Arial"/>
          <w:szCs w:val="28"/>
        </w:rPr>
        <w:t xml:space="preserve">Let us </w:t>
      </w:r>
      <w:proofErr w:type="gramStart"/>
      <w:r w:rsidRPr="00111451">
        <w:rPr>
          <w:rFonts w:cs="Arial"/>
          <w:szCs w:val="28"/>
        </w:rPr>
        <w:t>Embrace</w:t>
      </w:r>
      <w:proofErr w:type="gramEnd"/>
      <w:r w:rsidRPr="00111451">
        <w:rPr>
          <w:rFonts w:cs="Arial"/>
          <w:szCs w:val="28"/>
        </w:rPr>
        <w:t xml:space="preserve"> you</w:t>
      </w:r>
    </w:p>
    <w:p w14:paraId="36DB2DF7" w14:textId="23BAF96F" w:rsidR="00A92A06" w:rsidRPr="00111451" w:rsidRDefault="00942814" w:rsidP="00A92A06">
      <w:pPr>
        <w:pStyle w:val="NoSpacing"/>
        <w:rPr>
          <w:rFonts w:cs="Arial"/>
          <w:szCs w:val="28"/>
        </w:rPr>
      </w:pPr>
      <w:proofErr w:type="gramStart"/>
      <w:r w:rsidRPr="00111451">
        <w:rPr>
          <w:rFonts w:cs="Arial"/>
          <w:szCs w:val="28"/>
        </w:rPr>
        <w:t xml:space="preserve">Our mission, at </w:t>
      </w:r>
      <w:r w:rsidR="00A92A06" w:rsidRPr="00111451">
        <w:rPr>
          <w:rFonts w:cs="Arial"/>
          <w:szCs w:val="28"/>
        </w:rPr>
        <w:t>Embrace Group Home, LLC.</w:t>
      </w:r>
      <w:proofErr w:type="gramEnd"/>
      <w:r w:rsidR="00A92A06" w:rsidRPr="00111451">
        <w:rPr>
          <w:rFonts w:cs="Arial"/>
          <w:szCs w:val="28"/>
        </w:rPr>
        <w:t xml:space="preserve"> </w:t>
      </w:r>
      <w:proofErr w:type="gramStart"/>
      <w:r w:rsidR="00A92A06" w:rsidRPr="00111451">
        <w:rPr>
          <w:rFonts w:cs="Arial"/>
          <w:szCs w:val="28"/>
        </w:rPr>
        <w:t>is</w:t>
      </w:r>
      <w:proofErr w:type="gramEnd"/>
      <w:r w:rsidR="00A92A06" w:rsidRPr="00111451">
        <w:rPr>
          <w:rFonts w:cs="Arial"/>
          <w:szCs w:val="28"/>
        </w:rPr>
        <w:t xml:space="preserve"> </w:t>
      </w:r>
      <w:r w:rsidRPr="00111451">
        <w:rPr>
          <w:rFonts w:cs="Arial"/>
          <w:szCs w:val="28"/>
        </w:rPr>
        <w:t>to provide</w:t>
      </w:r>
      <w:r w:rsidR="00A92A06" w:rsidRPr="00111451">
        <w:rPr>
          <w:rFonts w:cs="Arial"/>
          <w:szCs w:val="28"/>
        </w:rPr>
        <w:t xml:space="preserve"> a better quality of life in a safe environment to our residents, while understanding the importance of their independence, choice and dignity.  Embrace promises quality care services with respect, honesty, integrity, </w:t>
      </w:r>
      <w:r w:rsidR="002B5215">
        <w:rPr>
          <w:rFonts w:cs="Arial"/>
          <w:szCs w:val="28"/>
        </w:rPr>
        <w:t xml:space="preserve">confidentiality, </w:t>
      </w:r>
      <w:r w:rsidR="00A92A06" w:rsidRPr="00111451">
        <w:rPr>
          <w:rFonts w:cs="Arial"/>
          <w:szCs w:val="28"/>
        </w:rPr>
        <w:t xml:space="preserve">responsiveness, communication and the desire to constantly improve the outlook for our residents.   </w:t>
      </w:r>
    </w:p>
    <w:p w14:paraId="478EDA36" w14:textId="77777777" w:rsidR="00A92A06" w:rsidRPr="00111451" w:rsidRDefault="00A92A06" w:rsidP="00CA7F2E">
      <w:pPr>
        <w:rPr>
          <w:rFonts w:cs="Arial"/>
          <w:szCs w:val="28"/>
        </w:rPr>
      </w:pPr>
    </w:p>
    <w:p w14:paraId="4E562CD2" w14:textId="77777777" w:rsidR="000E72D4" w:rsidRDefault="000E72D4" w:rsidP="00CA7F2E"/>
    <w:p w14:paraId="5B026102" w14:textId="77777777" w:rsidR="000E72D4" w:rsidRDefault="00942814" w:rsidP="00CA7F2E">
      <w:r>
        <w:t xml:space="preserve">------- </w:t>
      </w:r>
      <w:r w:rsidR="000E72D4">
        <w:t>Bottom section where currently it says “</w:t>
      </w:r>
      <w:r>
        <w:t>Our M</w:t>
      </w:r>
      <w:r w:rsidR="000E72D4">
        <w:t>ission”…</w:t>
      </w:r>
      <w:r>
        <w:t>. Can you change that to “Our P</w:t>
      </w:r>
      <w:r w:rsidR="000E72D4">
        <w:t>romise</w:t>
      </w:r>
      <w:proofErr w:type="gramStart"/>
      <w:r w:rsidR="000E72D4">
        <w:t>”</w:t>
      </w:r>
      <w:proofErr w:type="gramEnd"/>
    </w:p>
    <w:p w14:paraId="05507913" w14:textId="77777777" w:rsidR="003904E7" w:rsidRDefault="003904E7" w:rsidP="00CA7F2E">
      <w:r>
        <w:t>- To Provide excellent care in a home-like environment.</w:t>
      </w:r>
    </w:p>
    <w:p w14:paraId="7B417E3A" w14:textId="77777777" w:rsidR="003904E7" w:rsidRDefault="003904E7" w:rsidP="00CA7F2E">
      <w:r>
        <w:t>- To meet and exceed all requirements of adult group homes as stipulated by the State of Michigan and the needs of our residents.</w:t>
      </w:r>
    </w:p>
    <w:p w14:paraId="1A947D58" w14:textId="77777777" w:rsidR="000E72D4" w:rsidRDefault="003904E7" w:rsidP="00CA7F2E">
      <w:r>
        <w:t xml:space="preserve">- To provide excellent customer relations; </w:t>
      </w:r>
    </w:p>
    <w:p w14:paraId="4D995FA0" w14:textId="77777777" w:rsidR="000E72D4" w:rsidRDefault="000E72D4" w:rsidP="00CA7F2E">
      <w:r>
        <w:t>- To treat our residents the way we would like to be treated ourselves.</w:t>
      </w:r>
    </w:p>
    <w:p w14:paraId="0FF661FB" w14:textId="77777777" w:rsidR="003904E7" w:rsidRDefault="003904E7" w:rsidP="00CA7F2E">
      <w:r>
        <w:t>- To provide a clean, safe, loving and friendly environment for all of our residents.</w:t>
      </w:r>
    </w:p>
    <w:p w14:paraId="7A19A063" w14:textId="77777777" w:rsidR="000E72D4" w:rsidRDefault="000E72D4" w:rsidP="00CA7F2E">
      <w:r>
        <w:t>- To provide certified caregivers who have been screened &amp; trained rigorously to handle our residents.</w:t>
      </w:r>
    </w:p>
    <w:p w14:paraId="442AFDBC" w14:textId="77777777" w:rsidR="000E72D4" w:rsidRDefault="000E72D4" w:rsidP="00CA7F2E">
      <w:r>
        <w:t>- To understand our residents need for independence and choice with dignity.</w:t>
      </w:r>
    </w:p>
    <w:p w14:paraId="4054F43B" w14:textId="77777777" w:rsidR="000E72D4" w:rsidRDefault="000E72D4" w:rsidP="00CA7F2E">
      <w:r>
        <w:t>- To provide quality care to our residents with respect and honesty.</w:t>
      </w:r>
    </w:p>
    <w:p w14:paraId="162A5A98" w14:textId="77777777" w:rsidR="00304D19" w:rsidRDefault="00304D19" w:rsidP="00CA7F2E">
      <w:r>
        <w:t>- To promote a healthy lifestyle through nutritious meals individualized to our residents needs.</w:t>
      </w:r>
    </w:p>
    <w:p w14:paraId="71E246EB" w14:textId="77777777" w:rsidR="003904E7" w:rsidRDefault="00304D19" w:rsidP="00CA7F2E">
      <w:r>
        <w:t xml:space="preserve">- To promote mental </w:t>
      </w:r>
      <w:proofErr w:type="gramStart"/>
      <w:r>
        <w:t>well-being</w:t>
      </w:r>
      <w:proofErr w:type="gramEnd"/>
      <w:r>
        <w:t xml:space="preserve"> of our residents through socialization and group activities.</w:t>
      </w:r>
    </w:p>
    <w:p w14:paraId="735D871F" w14:textId="77777777" w:rsidR="00111451" w:rsidRPr="00CA7F2E" w:rsidRDefault="00111451" w:rsidP="00CA7F2E"/>
    <w:p w14:paraId="66159B8F" w14:textId="77777777" w:rsidR="00CA7F2E" w:rsidRDefault="00CA7F2E" w:rsidP="00CA7F2E">
      <w:pPr>
        <w:rPr>
          <w:u w:val="single"/>
        </w:rPr>
      </w:pPr>
      <w:r w:rsidRPr="00473DFD">
        <w:rPr>
          <w:u w:val="single"/>
        </w:rPr>
        <w:t>About</w:t>
      </w:r>
      <w:r w:rsidR="00473DFD">
        <w:rPr>
          <w:u w:val="single"/>
        </w:rPr>
        <w:t xml:space="preserve"> </w:t>
      </w:r>
      <w:r w:rsidR="0029091D">
        <w:rPr>
          <w:u w:val="single"/>
        </w:rPr>
        <w:t>–</w:t>
      </w:r>
      <w:r w:rsidR="00473DFD">
        <w:rPr>
          <w:u w:val="single"/>
        </w:rPr>
        <w:t xml:space="preserve"> </w:t>
      </w:r>
    </w:p>
    <w:p w14:paraId="65FD9AFB" w14:textId="3E572798" w:rsidR="0029091D" w:rsidRDefault="0029091D" w:rsidP="0029091D">
      <w:pPr>
        <w:rPr>
          <w:b/>
          <w:i/>
        </w:rPr>
      </w:pPr>
      <w:r>
        <w:rPr>
          <w:b/>
          <w:i/>
        </w:rPr>
        <w:tab/>
        <w:t>Why Embrace</w:t>
      </w:r>
      <w:r w:rsidR="00156A12">
        <w:rPr>
          <w:b/>
          <w:i/>
        </w:rPr>
        <w:t xml:space="preserve"> Group Home </w:t>
      </w:r>
    </w:p>
    <w:p w14:paraId="1AD21125" w14:textId="77777777" w:rsidR="00224DA6" w:rsidRPr="00156A12" w:rsidRDefault="00224DA6" w:rsidP="00156A12">
      <w:pPr>
        <w:autoSpaceDE w:val="0"/>
        <w:autoSpaceDN w:val="0"/>
        <w:adjustRightInd w:val="0"/>
        <w:spacing w:line="240" w:lineRule="auto"/>
        <w:ind w:left="720"/>
        <w:rPr>
          <w:rFonts w:eastAsiaTheme="minorHAnsi"/>
          <w:szCs w:val="28"/>
          <w:lang w:bidi="ar-SA"/>
        </w:rPr>
      </w:pPr>
      <w:r w:rsidRPr="00156A12">
        <w:rPr>
          <w:rFonts w:eastAsiaTheme="minorHAnsi"/>
          <w:szCs w:val="28"/>
          <w:lang w:bidi="ar-SA"/>
        </w:rPr>
        <w:t xml:space="preserve">As the elderly population continues to grow, there are more individuals of 65 years and older who need long-term care and support services and want more options to continue to live outside institutions and remain a viable citizen within the community.   To create choices for individuals who prefer to remain in a homelike support within a small residential setting, adult foster care enables an individual to foster the greatest personal freedom and independence more than elsewhere. Studies show that residents of smaller living settings tend to be happier than residents of nursing home facilities. In addition to providing one caregiver for every six residents, an adult </w:t>
      </w:r>
      <w:r w:rsidRPr="00156A12">
        <w:rPr>
          <w:rFonts w:eastAsiaTheme="minorHAnsi"/>
          <w:szCs w:val="28"/>
          <w:lang w:bidi="ar-SA"/>
        </w:rPr>
        <w:lastRenderedPageBreak/>
        <w:t xml:space="preserve">foster care is often less than half of the cost of larger assisted living facilities and almost </w:t>
      </w:r>
      <w:proofErr w:type="gramStart"/>
      <w:r w:rsidRPr="00156A12">
        <w:rPr>
          <w:rFonts w:eastAsiaTheme="minorHAnsi"/>
          <w:szCs w:val="28"/>
          <w:lang w:bidi="ar-SA"/>
        </w:rPr>
        <w:t>one third</w:t>
      </w:r>
      <w:proofErr w:type="gramEnd"/>
      <w:r w:rsidRPr="00156A12">
        <w:rPr>
          <w:rFonts w:eastAsiaTheme="minorHAnsi"/>
          <w:szCs w:val="28"/>
          <w:lang w:bidi="ar-SA"/>
        </w:rPr>
        <w:t xml:space="preserve"> the cost of most nursing homes.</w:t>
      </w:r>
    </w:p>
    <w:p w14:paraId="07E86CE5" w14:textId="77777777" w:rsidR="00224DA6" w:rsidRPr="00156A12" w:rsidRDefault="00224DA6" w:rsidP="00156A12">
      <w:pPr>
        <w:autoSpaceDE w:val="0"/>
        <w:autoSpaceDN w:val="0"/>
        <w:adjustRightInd w:val="0"/>
        <w:spacing w:line="240" w:lineRule="auto"/>
        <w:ind w:left="720"/>
        <w:rPr>
          <w:rFonts w:eastAsiaTheme="minorHAnsi"/>
          <w:szCs w:val="28"/>
          <w:lang w:bidi="ar-SA"/>
        </w:rPr>
      </w:pPr>
    </w:p>
    <w:p w14:paraId="7AA6465C" w14:textId="17E6AA09" w:rsidR="00224DA6" w:rsidRPr="00156A12" w:rsidRDefault="00224DA6" w:rsidP="00156A12">
      <w:pPr>
        <w:autoSpaceDE w:val="0"/>
        <w:autoSpaceDN w:val="0"/>
        <w:adjustRightInd w:val="0"/>
        <w:spacing w:line="240" w:lineRule="auto"/>
        <w:ind w:left="720"/>
        <w:rPr>
          <w:rFonts w:eastAsiaTheme="minorHAnsi"/>
          <w:szCs w:val="28"/>
          <w:lang w:bidi="ar-SA"/>
        </w:rPr>
      </w:pPr>
      <w:r w:rsidRPr="00156A12">
        <w:rPr>
          <w:rFonts w:eastAsiaTheme="minorHAnsi"/>
          <w:szCs w:val="28"/>
          <w:lang w:bidi="ar-SA"/>
        </w:rPr>
        <w:t>E</w:t>
      </w:r>
      <w:r w:rsidR="00BE49AE" w:rsidRPr="00156A12">
        <w:rPr>
          <w:rFonts w:eastAsiaTheme="minorHAnsi"/>
          <w:szCs w:val="28"/>
          <w:lang w:bidi="ar-SA"/>
        </w:rPr>
        <w:t xml:space="preserve">mbrace Group Home, LLC. </w:t>
      </w:r>
      <w:proofErr w:type="gramStart"/>
      <w:r w:rsidR="00BE49AE" w:rsidRPr="00156A12">
        <w:rPr>
          <w:rFonts w:eastAsiaTheme="minorHAnsi"/>
          <w:szCs w:val="28"/>
          <w:lang w:bidi="ar-SA"/>
        </w:rPr>
        <w:t>was</w:t>
      </w:r>
      <w:proofErr w:type="gramEnd"/>
      <w:r w:rsidRPr="00156A12">
        <w:rPr>
          <w:rFonts w:eastAsiaTheme="minorHAnsi"/>
          <w:szCs w:val="28"/>
          <w:lang w:bidi="ar-SA"/>
        </w:rPr>
        <w:t xml:space="preserve"> formed as an adult foster care to provide a family home setting for adults who are unable to live alone due to physical, emotional or developmental impairments. The home provide</w:t>
      </w:r>
      <w:r w:rsidR="00BE49AE" w:rsidRPr="00156A12">
        <w:rPr>
          <w:rFonts w:eastAsiaTheme="minorHAnsi"/>
          <w:szCs w:val="28"/>
          <w:lang w:bidi="ar-SA"/>
        </w:rPr>
        <w:t>s</w:t>
      </w:r>
      <w:r w:rsidRPr="00156A12">
        <w:rPr>
          <w:rFonts w:eastAsiaTheme="minorHAnsi"/>
          <w:szCs w:val="28"/>
          <w:lang w:bidi="ar-SA"/>
        </w:rPr>
        <w:t xml:space="preserve"> </w:t>
      </w:r>
      <w:proofErr w:type="gramStart"/>
      <w:r w:rsidRPr="00156A12">
        <w:rPr>
          <w:rFonts w:eastAsiaTheme="minorHAnsi"/>
          <w:szCs w:val="28"/>
          <w:lang w:bidi="ar-SA"/>
        </w:rPr>
        <w:t>24 hour</w:t>
      </w:r>
      <w:proofErr w:type="gramEnd"/>
      <w:r w:rsidRPr="00156A12">
        <w:rPr>
          <w:rFonts w:eastAsiaTheme="minorHAnsi"/>
          <w:szCs w:val="28"/>
          <w:lang w:bidi="ar-SA"/>
        </w:rPr>
        <w:t xml:space="preserve"> care for functionally impaired residents. Residents receive meals, support, supervision, and assistance with personal care and living skills as needed. </w:t>
      </w:r>
      <w:r w:rsidR="00BE49AE" w:rsidRPr="00156A12">
        <w:rPr>
          <w:rFonts w:eastAsiaTheme="minorHAnsi"/>
          <w:szCs w:val="28"/>
          <w:lang w:bidi="ar-SA"/>
        </w:rPr>
        <w:t xml:space="preserve"> Embrace</w:t>
      </w:r>
      <w:r w:rsidRPr="00156A12">
        <w:rPr>
          <w:rFonts w:eastAsiaTheme="minorHAnsi"/>
          <w:szCs w:val="28"/>
          <w:lang w:bidi="ar-SA"/>
        </w:rPr>
        <w:t xml:space="preserve"> meet</w:t>
      </w:r>
      <w:r w:rsidR="00BE49AE" w:rsidRPr="00156A12">
        <w:rPr>
          <w:rFonts w:eastAsiaTheme="minorHAnsi"/>
          <w:szCs w:val="28"/>
          <w:lang w:bidi="ar-SA"/>
        </w:rPr>
        <w:t>s</w:t>
      </w:r>
      <w:r w:rsidRPr="00156A12">
        <w:rPr>
          <w:rFonts w:eastAsiaTheme="minorHAnsi"/>
          <w:szCs w:val="28"/>
          <w:lang w:bidi="ar-SA"/>
        </w:rPr>
        <w:t xml:space="preserve"> the need of adults who require periodic or regular assistance with activities of daily living but do not require nursing services. Examples of “activities of daily living” include: dressing, bathing, eating, brushing teeth or combing hair.</w:t>
      </w:r>
    </w:p>
    <w:p w14:paraId="232CF8DA" w14:textId="77777777" w:rsidR="00BE49AE" w:rsidRPr="00156A12" w:rsidRDefault="00BE49AE" w:rsidP="00156A12">
      <w:pPr>
        <w:autoSpaceDE w:val="0"/>
        <w:autoSpaceDN w:val="0"/>
        <w:adjustRightInd w:val="0"/>
        <w:spacing w:line="240" w:lineRule="auto"/>
        <w:ind w:left="720"/>
        <w:rPr>
          <w:rFonts w:eastAsiaTheme="minorHAnsi"/>
          <w:szCs w:val="28"/>
          <w:lang w:bidi="ar-SA"/>
        </w:rPr>
      </w:pPr>
    </w:p>
    <w:p w14:paraId="157CF6CA" w14:textId="77777777" w:rsidR="00BE49AE" w:rsidRPr="00156A12" w:rsidRDefault="00BE49AE" w:rsidP="00156A12">
      <w:pPr>
        <w:autoSpaceDE w:val="0"/>
        <w:autoSpaceDN w:val="0"/>
        <w:adjustRightInd w:val="0"/>
        <w:spacing w:line="240" w:lineRule="auto"/>
        <w:ind w:left="720"/>
        <w:rPr>
          <w:rFonts w:eastAsiaTheme="minorHAnsi"/>
          <w:szCs w:val="28"/>
          <w:lang w:bidi="ar-SA"/>
        </w:rPr>
      </w:pPr>
      <w:r w:rsidRPr="00156A12">
        <w:rPr>
          <w:rFonts w:eastAsiaTheme="minorHAnsi"/>
          <w:szCs w:val="28"/>
          <w:lang w:bidi="ar-SA"/>
        </w:rPr>
        <w:t>What does Embrace have to offer:</w:t>
      </w:r>
    </w:p>
    <w:p w14:paraId="76146458"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Private home in a residential-zoned neighborhood</w:t>
      </w:r>
    </w:p>
    <w:p w14:paraId="075A7052"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 xml:space="preserve">No more than five or six older adults or persons with physical disabilities </w:t>
      </w:r>
    </w:p>
    <w:p w14:paraId="3393A014"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No more than two residents to a room</w:t>
      </w:r>
    </w:p>
    <w:p w14:paraId="4170F223"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Nonmedical services such as meals, medication supervision or reminders, or help with some activities of daily living (ADLs)</w:t>
      </w:r>
    </w:p>
    <w:p w14:paraId="2505FE82"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May provide some skilled nursing services, but not 24-hour skilled nursing care</w:t>
      </w:r>
    </w:p>
    <w:p w14:paraId="72019A3D" w14:textId="77777777" w:rsidR="00BE49AE" w:rsidRPr="00156A12" w:rsidRDefault="00BE49AE" w:rsidP="00156A12">
      <w:pPr>
        <w:pStyle w:val="ListParagraph"/>
        <w:numPr>
          <w:ilvl w:val="0"/>
          <w:numId w:val="8"/>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Room and board</w:t>
      </w:r>
    </w:p>
    <w:p w14:paraId="42870E45"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 xml:space="preserve">At least three meals a day with snacks (Healthy/Nutritious &amp; individualized)  </w:t>
      </w:r>
    </w:p>
    <w:p w14:paraId="523B4D80"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Reminders to take medicine</w:t>
      </w:r>
    </w:p>
    <w:p w14:paraId="4818F892"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Assistance with personal care</w:t>
      </w:r>
    </w:p>
    <w:p w14:paraId="0104E76A"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Companionship</w:t>
      </w:r>
    </w:p>
    <w:p w14:paraId="342E6FFA"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Assistance with activities of daily living (dressing, bathing, brushing etc.)</w:t>
      </w:r>
    </w:p>
    <w:p w14:paraId="748A9293"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 xml:space="preserve">Expendable items used by the residents </w:t>
      </w:r>
    </w:p>
    <w:p w14:paraId="0326050F"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Laundry services</w:t>
      </w:r>
    </w:p>
    <w:p w14:paraId="649CBEAE"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Non-medical transportation</w:t>
      </w:r>
    </w:p>
    <w:p w14:paraId="6C4BF5D3"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Socialization</w:t>
      </w:r>
    </w:p>
    <w:p w14:paraId="39227D9D"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iCs/>
          <w:szCs w:val="28"/>
          <w:lang w:bidi="ar-SA"/>
        </w:rPr>
      </w:pPr>
      <w:r w:rsidRPr="00156A12">
        <w:rPr>
          <w:rFonts w:eastAsiaTheme="minorHAnsi"/>
          <w:szCs w:val="28"/>
          <w:lang w:bidi="ar-SA"/>
        </w:rPr>
        <w:t>Family atmosphere</w:t>
      </w:r>
    </w:p>
    <w:p w14:paraId="7B39C17B" w14:textId="77777777" w:rsidR="00BE49AE" w:rsidRPr="00156A12" w:rsidRDefault="00BE49AE" w:rsidP="00156A12">
      <w:pPr>
        <w:pStyle w:val="ListParagraph"/>
        <w:numPr>
          <w:ilvl w:val="0"/>
          <w:numId w:val="7"/>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Clean environment</w:t>
      </w:r>
    </w:p>
    <w:p w14:paraId="71C07687" w14:textId="77777777"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Cable TV</w:t>
      </w:r>
    </w:p>
    <w:p w14:paraId="7F901A24" w14:textId="77777777"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Special activities planned to engage residents and stimulate their minds</w:t>
      </w:r>
    </w:p>
    <w:p w14:paraId="5647D615" w14:textId="77777777"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Outings</w:t>
      </w:r>
    </w:p>
    <w:p w14:paraId="1CECB8FA" w14:textId="77777777"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Birthday parties and holidays celebrations</w:t>
      </w:r>
    </w:p>
    <w:p w14:paraId="4080FE07" w14:textId="77777777"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Mild exercise program</w:t>
      </w:r>
    </w:p>
    <w:p w14:paraId="6CDA2BBE" w14:textId="347C76D5" w:rsidR="00BE49AE" w:rsidRPr="00156A12" w:rsidRDefault="00BE49AE" w:rsidP="00156A12">
      <w:pPr>
        <w:pStyle w:val="ListParagraph"/>
        <w:numPr>
          <w:ilvl w:val="0"/>
          <w:numId w:val="11"/>
        </w:numPr>
        <w:autoSpaceDE w:val="0"/>
        <w:autoSpaceDN w:val="0"/>
        <w:adjustRightInd w:val="0"/>
        <w:spacing w:line="240" w:lineRule="auto"/>
        <w:ind w:left="1440"/>
        <w:rPr>
          <w:rFonts w:eastAsiaTheme="minorHAnsi"/>
          <w:szCs w:val="28"/>
          <w:lang w:bidi="ar-SA"/>
        </w:rPr>
      </w:pPr>
      <w:r w:rsidRPr="00156A12">
        <w:rPr>
          <w:rFonts w:eastAsiaTheme="minorHAnsi"/>
          <w:szCs w:val="28"/>
          <w:lang w:bidi="ar-SA"/>
        </w:rPr>
        <w:t>Easy visitation schedules for family members</w:t>
      </w:r>
    </w:p>
    <w:p w14:paraId="34603D5B" w14:textId="77777777" w:rsidR="0029091D" w:rsidRDefault="0029091D" w:rsidP="0029091D">
      <w:pPr>
        <w:rPr>
          <w:b/>
          <w:i/>
        </w:rPr>
      </w:pPr>
    </w:p>
    <w:p w14:paraId="289BBC03" w14:textId="25E787F2" w:rsidR="00224DA6" w:rsidRDefault="0029091D" w:rsidP="00156A12">
      <w:pPr>
        <w:ind w:left="720"/>
        <w:rPr>
          <w:b/>
          <w:i/>
        </w:rPr>
      </w:pPr>
      <w:r>
        <w:rPr>
          <w:b/>
          <w:i/>
        </w:rPr>
        <w:t>Group Home Vs. Nursing Home/Assisted Living</w:t>
      </w:r>
    </w:p>
    <w:p w14:paraId="03DC2820" w14:textId="77777777" w:rsidR="00224DA6" w:rsidRPr="00156A12" w:rsidRDefault="00224DA6" w:rsidP="00156A12">
      <w:pPr>
        <w:autoSpaceDE w:val="0"/>
        <w:autoSpaceDN w:val="0"/>
        <w:adjustRightInd w:val="0"/>
        <w:spacing w:line="240" w:lineRule="auto"/>
        <w:ind w:left="720"/>
        <w:rPr>
          <w:rFonts w:eastAsiaTheme="minorHAnsi"/>
          <w:szCs w:val="28"/>
          <w:lang w:bidi="ar-SA"/>
        </w:rPr>
      </w:pPr>
      <w:r w:rsidRPr="00156A12">
        <w:rPr>
          <w:rFonts w:eastAsiaTheme="minorHAnsi"/>
          <w:szCs w:val="28"/>
          <w:lang w:bidi="ar-SA"/>
        </w:rPr>
        <w:t>Adult foster care (AFC) offers a community-based living arrangement to adults who are unable to live independently because of physical or mental impairments or disabilities and are in need of supervision or personal care. Homes providing adult foster care offer 24-hour supervision, protection, and personal care in addition to room and board. They may provide additional services. Adult foster care serves a designated, small number of individuals (generally from one to six) in a homelike and family-like environment.</w:t>
      </w:r>
    </w:p>
    <w:p w14:paraId="2FFC0DB2" w14:textId="77777777" w:rsidR="00224DA6" w:rsidRPr="00156A12" w:rsidRDefault="00224DA6" w:rsidP="00156A12">
      <w:pPr>
        <w:autoSpaceDE w:val="0"/>
        <w:autoSpaceDN w:val="0"/>
        <w:adjustRightInd w:val="0"/>
        <w:spacing w:line="240" w:lineRule="auto"/>
        <w:ind w:left="720"/>
        <w:rPr>
          <w:szCs w:val="28"/>
        </w:rPr>
      </w:pPr>
    </w:p>
    <w:p w14:paraId="73A636BC" w14:textId="77777777" w:rsidR="00224DA6" w:rsidRPr="00156A12" w:rsidRDefault="00224DA6" w:rsidP="00156A12">
      <w:pPr>
        <w:pStyle w:val="NoSpacing"/>
        <w:ind w:left="720"/>
        <w:rPr>
          <w:szCs w:val="28"/>
        </w:rPr>
      </w:pPr>
      <w:r w:rsidRPr="00156A12">
        <w:rPr>
          <w:szCs w:val="28"/>
        </w:rPr>
        <w:t xml:space="preserve">Relative to institutional care, AFC homes are also a cost-effective way to age in the community.  An older adult with sufficient financial resources typically pays out-of-pocket for AFC services, room, and board. AFC caregivers also typically provide lower level and thus less expensive services than those available in a nursing facility or other settings.   In addition to their cost-effectiveness, foster care homes have the advantage of being more integrated into their surrounding residential communities than larger institutional facilities. In combination with more formal regulation, the eyes and ears of neighbors can add an informal layer of community oversight that can help ensure the provision of quality care. </w:t>
      </w:r>
    </w:p>
    <w:p w14:paraId="4A8EB8AA" w14:textId="77777777" w:rsidR="00224DA6" w:rsidRPr="00156A12" w:rsidRDefault="00224DA6" w:rsidP="00156A12">
      <w:pPr>
        <w:pStyle w:val="Default"/>
        <w:ind w:left="720"/>
        <w:rPr>
          <w:rFonts w:ascii="Arial" w:hAnsi="Arial" w:cs="Times New Roman"/>
          <w:sz w:val="28"/>
          <w:szCs w:val="28"/>
        </w:rPr>
      </w:pPr>
    </w:p>
    <w:p w14:paraId="0D76CC47" w14:textId="14CA6187" w:rsidR="0029091D" w:rsidRPr="00156A12" w:rsidRDefault="00224DA6" w:rsidP="00156A12">
      <w:pPr>
        <w:pStyle w:val="Default"/>
        <w:ind w:left="720"/>
        <w:rPr>
          <w:rFonts w:ascii="Arial" w:hAnsi="Arial" w:cs="Times New Roman"/>
          <w:sz w:val="28"/>
          <w:szCs w:val="28"/>
        </w:rPr>
      </w:pPr>
      <w:r w:rsidRPr="00156A12">
        <w:rPr>
          <w:rFonts w:ascii="Arial" w:hAnsi="Arial" w:cs="Times New Roman"/>
          <w:sz w:val="28"/>
          <w:szCs w:val="28"/>
        </w:rPr>
        <w:t xml:space="preserve">We anticipate continued growth and need in the market for these types of homes with the </w:t>
      </w:r>
      <w:proofErr w:type="gramStart"/>
      <w:r w:rsidRPr="00156A12">
        <w:rPr>
          <w:rFonts w:ascii="Arial" w:hAnsi="Arial" w:cs="Times New Roman"/>
          <w:sz w:val="28"/>
          <w:szCs w:val="28"/>
        </w:rPr>
        <w:t>ever growing</w:t>
      </w:r>
      <w:proofErr w:type="gramEnd"/>
      <w:r w:rsidRPr="00156A12">
        <w:rPr>
          <w:rFonts w:ascii="Arial" w:hAnsi="Arial" w:cs="Times New Roman"/>
          <w:sz w:val="28"/>
          <w:szCs w:val="28"/>
        </w:rPr>
        <w:t xml:space="preserve"> elderly population and governmental restrictions and reimbursement decline that may impact other provider types (e.g. SNF, ALF).</w:t>
      </w:r>
    </w:p>
    <w:p w14:paraId="218788DA" w14:textId="77777777" w:rsidR="0029091D" w:rsidRDefault="0029091D" w:rsidP="0029091D">
      <w:pPr>
        <w:ind w:left="720"/>
        <w:rPr>
          <w:b/>
          <w:i/>
        </w:rPr>
      </w:pPr>
    </w:p>
    <w:p w14:paraId="7F4F2C60" w14:textId="57F52F0F" w:rsidR="00FF3174" w:rsidRDefault="0029091D" w:rsidP="00156A12">
      <w:pPr>
        <w:ind w:left="720"/>
        <w:rPr>
          <w:b/>
          <w:i/>
        </w:rPr>
      </w:pPr>
      <w:r>
        <w:rPr>
          <w:b/>
          <w:i/>
        </w:rPr>
        <w:t>Our Goals &amp; Objectives</w:t>
      </w:r>
    </w:p>
    <w:p w14:paraId="235A9A72" w14:textId="6CB7E6E8" w:rsidR="00FF3174" w:rsidRPr="00FF3174" w:rsidRDefault="004F3833" w:rsidP="00FF3174">
      <w:pPr>
        <w:ind w:left="720"/>
      </w:pPr>
      <w:r>
        <w:t>At Embr</w:t>
      </w:r>
      <w:r w:rsidR="00E56783">
        <w:t>ace, we striv</w:t>
      </w:r>
      <w:r>
        <w:t>e to p</w:t>
      </w:r>
      <w:r w:rsidR="00FF3174" w:rsidRPr="00FF3174">
        <w:t xml:space="preserve">rovide safe housing to the elderly in the comfort of a home setting rather than a skilled nursing facility or a large complex where patients don’t receive individual care or attention. With the growing population of elderly and cuts to programs that keep the elderly safe and comfortable in their own homes, </w:t>
      </w:r>
      <w:r>
        <w:t xml:space="preserve">we understand </w:t>
      </w:r>
      <w:r w:rsidR="00FF3174" w:rsidRPr="00FF3174">
        <w:t xml:space="preserve">it is becoming critical to offer alternative solutions to the elderly and their family members.  These choices need to make our elderly feel like they are still a part of the community and not excluded and put into big buildings with no compassion or individual </w:t>
      </w:r>
      <w:r>
        <w:t xml:space="preserve">attention. </w:t>
      </w:r>
      <w:r>
        <w:lastRenderedPageBreak/>
        <w:t>Embrace Group Home provides</w:t>
      </w:r>
      <w:r w:rsidR="00FF3174" w:rsidRPr="00FF3174">
        <w:t xml:space="preserve"> private care in a safe environment to residents and </w:t>
      </w:r>
      <w:proofErr w:type="gramStart"/>
      <w:r w:rsidR="00FF3174" w:rsidRPr="00FF3174">
        <w:t>value</w:t>
      </w:r>
      <w:proofErr w:type="gramEnd"/>
      <w:r w:rsidR="00FF3174" w:rsidRPr="00FF3174">
        <w:t xml:space="preserve"> them and their abilities to function as productive members.</w:t>
      </w:r>
    </w:p>
    <w:p w14:paraId="65E3C4B4" w14:textId="77777777" w:rsidR="00FF3174" w:rsidRPr="00FF3174" w:rsidRDefault="00FF3174" w:rsidP="00FF3174">
      <w:pPr>
        <w:ind w:left="720"/>
      </w:pPr>
    </w:p>
    <w:p w14:paraId="726281AE" w14:textId="1E30536D" w:rsidR="004F3833" w:rsidRDefault="004F3833" w:rsidP="00FF3174">
      <w:pPr>
        <w:ind w:left="720"/>
      </w:pPr>
      <w:r>
        <w:t xml:space="preserve">Embrace wants its </w:t>
      </w:r>
      <w:r w:rsidR="00FF3174" w:rsidRPr="00FF3174">
        <w:t xml:space="preserve">potential residents and family members </w:t>
      </w:r>
      <w:r>
        <w:t xml:space="preserve">to </w:t>
      </w:r>
      <w:r w:rsidR="00FF3174" w:rsidRPr="00FF3174">
        <w:t xml:space="preserve">understand they are not putting the resident into an institution, but rather in a home where they are provided with compassionate care in a manner that makes them feel truly valued.  A lot of seniors are vulnerable to begin with, let alone when they leave the comfort of their home and move into any group setting.  </w:t>
      </w:r>
      <w:r>
        <w:t xml:space="preserve">Embrace promises to </w:t>
      </w:r>
      <w:r w:rsidR="00FF3174" w:rsidRPr="00FF3174">
        <w:t>listen to our residents and their families</w:t>
      </w:r>
      <w:r w:rsidR="007E38BF">
        <w:t>,</w:t>
      </w:r>
      <w:r w:rsidR="00FF3174" w:rsidRPr="00FF3174">
        <w:t xml:space="preserve"> to ensure their satisfaction</w:t>
      </w:r>
      <w:r w:rsidR="007E38BF">
        <w:t xml:space="preserve"> pertaining to the care they receive and/or any </w:t>
      </w:r>
      <w:r>
        <w:t>concerns they might have. Our staff</w:t>
      </w:r>
      <w:r w:rsidR="00FF3174" w:rsidRPr="00FF3174">
        <w:t xml:space="preserve"> treat</w:t>
      </w:r>
      <w:r>
        <w:t>s</w:t>
      </w:r>
      <w:r w:rsidR="00FF3174" w:rsidRPr="00FF3174">
        <w:t xml:space="preserve"> all residents as </w:t>
      </w:r>
      <w:r>
        <w:t>they woul</w:t>
      </w:r>
      <w:r w:rsidR="007E38BF">
        <w:t>d want to be treated themselves, with love and compassion and understanding.</w:t>
      </w:r>
    </w:p>
    <w:p w14:paraId="6DFE1D8E" w14:textId="49436E8F" w:rsidR="00FF3174" w:rsidRPr="00FF3174" w:rsidRDefault="007E38BF" w:rsidP="00FF3174">
      <w:pPr>
        <w:ind w:left="720"/>
      </w:pPr>
      <w:r>
        <w:t>Our caregivers encourage the residents to provide input regarding the</w:t>
      </w:r>
      <w:r w:rsidR="00FF3174" w:rsidRPr="00FF3174">
        <w:t xml:space="preserve"> meals and activities</w:t>
      </w:r>
      <w:r>
        <w:t xml:space="preserve"> that are scheduled so that they</w:t>
      </w:r>
      <w:r w:rsidR="00FF3174" w:rsidRPr="00FF3174">
        <w:t xml:space="preserve"> feel valued </w:t>
      </w:r>
      <w:r>
        <w:t>while providing</w:t>
      </w:r>
      <w:r w:rsidR="00FF3174" w:rsidRPr="00FF3174">
        <w:t xml:space="preserve"> </w:t>
      </w:r>
      <w:r>
        <w:t>our residents</w:t>
      </w:r>
      <w:r w:rsidR="00FF3174" w:rsidRPr="00FF3174">
        <w:t xml:space="preserve"> an opportunity to maintain their </w:t>
      </w:r>
      <w:r w:rsidR="00E56783">
        <w:t xml:space="preserve">choices &amp; </w:t>
      </w:r>
      <w:r w:rsidR="00FF3174" w:rsidRPr="00FF3174">
        <w:t xml:space="preserve">independence. </w:t>
      </w:r>
    </w:p>
    <w:p w14:paraId="1B664C6C" w14:textId="77777777" w:rsidR="00FF3174" w:rsidRPr="0078119D" w:rsidRDefault="00FF3174" w:rsidP="0029091D">
      <w:pPr>
        <w:ind w:left="720"/>
        <w:rPr>
          <w:b/>
          <w:i/>
        </w:rPr>
      </w:pPr>
    </w:p>
    <w:p w14:paraId="43999E58" w14:textId="77777777" w:rsidR="0029091D" w:rsidRPr="00473DFD" w:rsidRDefault="0029091D" w:rsidP="00CA7F2E">
      <w:pPr>
        <w:rPr>
          <w:u w:val="single"/>
        </w:rPr>
      </w:pPr>
    </w:p>
    <w:p w14:paraId="775C774C" w14:textId="7B965474" w:rsidR="00CA7F2E" w:rsidRPr="0078119D" w:rsidRDefault="00FF3174" w:rsidP="00CA7F2E">
      <w:pPr>
        <w:rPr>
          <w:b/>
          <w:i/>
        </w:rPr>
      </w:pPr>
      <w:r>
        <w:rPr>
          <w:b/>
          <w:i/>
        </w:rPr>
        <w:tab/>
        <w:t>Our</w:t>
      </w:r>
      <w:r w:rsidR="00CA7F2E" w:rsidRPr="0078119D">
        <w:rPr>
          <w:b/>
          <w:i/>
        </w:rPr>
        <w:t xml:space="preserve"> h</w:t>
      </w:r>
      <w:r>
        <w:rPr>
          <w:b/>
          <w:i/>
        </w:rPr>
        <w:t>ome</w:t>
      </w:r>
    </w:p>
    <w:p w14:paraId="31599CF1" w14:textId="77777777" w:rsidR="00304D19" w:rsidRDefault="00304D19" w:rsidP="00304D19">
      <w:pPr>
        <w:ind w:left="1440"/>
      </w:pPr>
      <w:r>
        <w:t>Embrace Group Home is located on North Canton Center Rd. South of Warren Rd.  Our homes features include –</w:t>
      </w:r>
    </w:p>
    <w:p w14:paraId="55E6869E" w14:textId="77777777" w:rsidR="00111451" w:rsidRDefault="00111451" w:rsidP="00304D19">
      <w:pPr>
        <w:ind w:left="1440"/>
      </w:pPr>
    </w:p>
    <w:p w14:paraId="07C736AA" w14:textId="77777777" w:rsidR="00304D19" w:rsidRDefault="00111451" w:rsidP="00304D19">
      <w:pPr>
        <w:pStyle w:val="ListParagraph"/>
        <w:numPr>
          <w:ilvl w:val="0"/>
          <w:numId w:val="25"/>
        </w:numPr>
      </w:pPr>
      <w:r>
        <w:t xml:space="preserve">Over 1700 </w:t>
      </w:r>
      <w:proofErr w:type="spellStart"/>
      <w:r>
        <w:t>sq</w:t>
      </w:r>
      <w:proofErr w:type="spellEnd"/>
      <w:r>
        <w:t xml:space="preserve"> feet of living space</w:t>
      </w:r>
    </w:p>
    <w:p w14:paraId="0088D461" w14:textId="5132CD9E" w:rsidR="00111451" w:rsidRDefault="00111451" w:rsidP="00304D19">
      <w:pPr>
        <w:pStyle w:val="ListParagraph"/>
        <w:numPr>
          <w:ilvl w:val="0"/>
          <w:numId w:val="25"/>
        </w:numPr>
      </w:pPr>
      <w:r>
        <w:t xml:space="preserve">3 </w:t>
      </w:r>
      <w:r w:rsidR="00FF3174">
        <w:t>private/</w:t>
      </w:r>
      <w:r>
        <w:t>semi private rooms (maximum of 2 residents per room)</w:t>
      </w:r>
    </w:p>
    <w:p w14:paraId="1C483EB2" w14:textId="148674FB" w:rsidR="00304D19" w:rsidRDefault="00304D19" w:rsidP="00304D19">
      <w:pPr>
        <w:pStyle w:val="ListParagraph"/>
        <w:numPr>
          <w:ilvl w:val="0"/>
          <w:numId w:val="25"/>
        </w:numPr>
      </w:pPr>
      <w:r>
        <w:t>2 full ba</w:t>
      </w:r>
      <w:r w:rsidR="00FF3174">
        <w:t xml:space="preserve">ths equipped with full showers &amp; </w:t>
      </w:r>
      <w:r>
        <w:t>bath bench</w:t>
      </w:r>
      <w:r w:rsidR="00111451">
        <w:t>e</w:t>
      </w:r>
      <w:r>
        <w:t>s</w:t>
      </w:r>
    </w:p>
    <w:p w14:paraId="1A99E1A6" w14:textId="77777777" w:rsidR="00304D19" w:rsidRDefault="00304D19" w:rsidP="00304D19">
      <w:pPr>
        <w:pStyle w:val="ListParagraph"/>
        <w:numPr>
          <w:ilvl w:val="0"/>
          <w:numId w:val="25"/>
        </w:numPr>
      </w:pPr>
      <w:r>
        <w:t>Well lit living room, dining room &amp; bedrooms</w:t>
      </w:r>
    </w:p>
    <w:p w14:paraId="1C725803" w14:textId="77777777" w:rsidR="00304D19" w:rsidRDefault="00304D19" w:rsidP="00304D19">
      <w:pPr>
        <w:pStyle w:val="ListParagraph"/>
        <w:numPr>
          <w:ilvl w:val="0"/>
          <w:numId w:val="25"/>
        </w:numPr>
      </w:pPr>
      <w:r>
        <w:lastRenderedPageBreak/>
        <w:t xml:space="preserve">Private (secured) </w:t>
      </w:r>
      <w:proofErr w:type="gramStart"/>
      <w:r>
        <w:t>deck  to</w:t>
      </w:r>
      <w:proofErr w:type="gramEnd"/>
      <w:r>
        <w:t xml:space="preserve"> allow residents to relax </w:t>
      </w:r>
      <w:r w:rsidR="0078119D">
        <w:t>in the backyard.</w:t>
      </w:r>
    </w:p>
    <w:p w14:paraId="69A73DD9" w14:textId="77777777" w:rsidR="00111451" w:rsidRDefault="00111451" w:rsidP="00304D19">
      <w:pPr>
        <w:pStyle w:val="ListParagraph"/>
        <w:numPr>
          <w:ilvl w:val="0"/>
          <w:numId w:val="25"/>
        </w:numPr>
      </w:pPr>
      <w:r>
        <w:t>2 car garage to allow residents to come and go even in harsh weather conditions</w:t>
      </w:r>
    </w:p>
    <w:p w14:paraId="4FFC8C5A" w14:textId="77777777" w:rsidR="0078119D" w:rsidRDefault="0078119D" w:rsidP="00304D19">
      <w:pPr>
        <w:pStyle w:val="ListParagraph"/>
        <w:numPr>
          <w:ilvl w:val="0"/>
          <w:numId w:val="25"/>
        </w:numPr>
      </w:pPr>
      <w:r>
        <w:t>Landscaped yard with birdfeeders</w:t>
      </w:r>
    </w:p>
    <w:p w14:paraId="26A14B0A" w14:textId="77777777" w:rsidR="00111451" w:rsidRDefault="00111451" w:rsidP="00304D19">
      <w:pPr>
        <w:pStyle w:val="ListParagraph"/>
        <w:numPr>
          <w:ilvl w:val="0"/>
          <w:numId w:val="25"/>
        </w:numPr>
      </w:pPr>
      <w:r>
        <w:t>Shallow creek flowing through backyard</w:t>
      </w:r>
    </w:p>
    <w:p w14:paraId="14C87928" w14:textId="77777777" w:rsidR="0078119D" w:rsidRDefault="0078119D" w:rsidP="00304D19">
      <w:pPr>
        <w:pStyle w:val="ListParagraph"/>
        <w:numPr>
          <w:ilvl w:val="0"/>
          <w:numId w:val="25"/>
        </w:numPr>
      </w:pPr>
      <w:r>
        <w:t xml:space="preserve">Three exits </w:t>
      </w:r>
      <w:r w:rsidR="00111451">
        <w:t>from residence for quick evacuation</w:t>
      </w:r>
    </w:p>
    <w:p w14:paraId="69DCA1AF" w14:textId="77777777" w:rsidR="0078119D" w:rsidRDefault="0078119D" w:rsidP="00304D19">
      <w:pPr>
        <w:pStyle w:val="ListParagraph"/>
        <w:numPr>
          <w:ilvl w:val="0"/>
          <w:numId w:val="25"/>
        </w:numPr>
      </w:pPr>
      <w:r>
        <w:t>Located 1 block from Oakwood 24 hour Emergency</w:t>
      </w:r>
    </w:p>
    <w:p w14:paraId="5033B294" w14:textId="77777777" w:rsidR="0078119D" w:rsidRDefault="0078119D" w:rsidP="00304D19">
      <w:pPr>
        <w:pStyle w:val="ListParagraph"/>
        <w:numPr>
          <w:ilvl w:val="0"/>
          <w:numId w:val="25"/>
        </w:numPr>
      </w:pPr>
      <w:r>
        <w:t xml:space="preserve">Multiple healthcare providers (dental, health, pharmacy, </w:t>
      </w:r>
      <w:proofErr w:type="spellStart"/>
      <w:r>
        <w:t>etc</w:t>
      </w:r>
      <w:proofErr w:type="spellEnd"/>
      <w:r>
        <w:t>) within blocks from home</w:t>
      </w:r>
    </w:p>
    <w:p w14:paraId="6A56C934" w14:textId="77777777" w:rsidR="0078119D" w:rsidRDefault="0078119D" w:rsidP="00304D19">
      <w:pPr>
        <w:pStyle w:val="ListParagraph"/>
        <w:numPr>
          <w:ilvl w:val="0"/>
          <w:numId w:val="25"/>
        </w:numPr>
      </w:pPr>
      <w:r>
        <w:t>Multiple restaurants &amp; retail stores located in close proximity of home</w:t>
      </w:r>
    </w:p>
    <w:p w14:paraId="1E71D03F" w14:textId="77777777" w:rsidR="0078119D" w:rsidRDefault="0078119D" w:rsidP="00304D19">
      <w:pPr>
        <w:pStyle w:val="ListParagraph"/>
        <w:numPr>
          <w:ilvl w:val="0"/>
          <w:numId w:val="25"/>
        </w:numPr>
      </w:pPr>
      <w:r>
        <w:t>Conveniently located 20 minutes from Metro Detroit Airport</w:t>
      </w:r>
    </w:p>
    <w:p w14:paraId="0F4EBA23" w14:textId="77777777" w:rsidR="00CA7F2E" w:rsidRDefault="00CA7F2E" w:rsidP="00CA7F2E">
      <w:r>
        <w:tab/>
      </w:r>
    </w:p>
    <w:p w14:paraId="5A477B7F" w14:textId="7E648D3D" w:rsidR="00CA7F2E" w:rsidRPr="0078119D" w:rsidRDefault="00FF3174" w:rsidP="00CA7F2E">
      <w:pPr>
        <w:rPr>
          <w:b/>
          <w:i/>
        </w:rPr>
      </w:pPr>
      <w:r>
        <w:rPr>
          <w:b/>
          <w:i/>
        </w:rPr>
        <w:tab/>
        <w:t>Our Team</w:t>
      </w:r>
    </w:p>
    <w:p w14:paraId="0359AC7A" w14:textId="77777777" w:rsidR="00CA7F2E" w:rsidRDefault="00EE38B8" w:rsidP="00CA7F2E">
      <w:r>
        <w:t xml:space="preserve">Imran Khan, the administrator has had healthcare experience in the area of Home healthcare since 2006.  Imran </w:t>
      </w:r>
      <w:r w:rsidR="003E09FA">
        <w:t xml:space="preserve">has successfully managed a home healthcare agency in the metro Detroit area since 2006, serving the aged population.  Imran has helped create/supervised the implementation of programs dealing with the aged population and diagnosis such as Dementia, CHF, COPD, Diabetes, Wound care and many more.  </w:t>
      </w:r>
    </w:p>
    <w:p w14:paraId="223A8908" w14:textId="77777777" w:rsidR="003E09FA" w:rsidRDefault="003E09FA" w:rsidP="00CA7F2E"/>
    <w:p w14:paraId="3AA7C109" w14:textId="77777777" w:rsidR="003E09FA" w:rsidRDefault="003E09FA" w:rsidP="00CA7F2E">
      <w:r>
        <w:t>The caregivers at Embrace Group Home are honest, loving people who are devoted to helping others.  They are chosen carefully after proper screening that includes (but not limited to) background &amp; reference checks.</w:t>
      </w:r>
    </w:p>
    <w:p w14:paraId="50A55AE6" w14:textId="77777777" w:rsidR="003E09FA" w:rsidRDefault="003E09FA" w:rsidP="00CA7F2E"/>
    <w:p w14:paraId="729D0138" w14:textId="77777777" w:rsidR="003E09FA" w:rsidRDefault="003E09FA" w:rsidP="00CA7F2E">
      <w:r>
        <w:t>Imran, Uzma and all the caregivers at Embrace have the following training/classes –</w:t>
      </w:r>
    </w:p>
    <w:p w14:paraId="0C44AF1E" w14:textId="77777777" w:rsidR="003E09FA" w:rsidRDefault="003E09FA" w:rsidP="003E09FA">
      <w:pPr>
        <w:pStyle w:val="ListParagraph"/>
        <w:numPr>
          <w:ilvl w:val="0"/>
          <w:numId w:val="27"/>
        </w:numPr>
      </w:pPr>
      <w:r>
        <w:lastRenderedPageBreak/>
        <w:t>Fundamentals of Caregiving</w:t>
      </w:r>
    </w:p>
    <w:p w14:paraId="41FEC96C" w14:textId="77777777" w:rsidR="003E09FA" w:rsidRDefault="003E09FA" w:rsidP="003E09FA">
      <w:pPr>
        <w:pStyle w:val="ListParagraph"/>
        <w:numPr>
          <w:ilvl w:val="0"/>
          <w:numId w:val="27"/>
        </w:numPr>
      </w:pPr>
      <w:r>
        <w:t>First Aid/CPR</w:t>
      </w:r>
    </w:p>
    <w:p w14:paraId="6681FE90" w14:textId="77777777" w:rsidR="003E09FA" w:rsidRDefault="003E09FA" w:rsidP="003E09FA">
      <w:pPr>
        <w:pStyle w:val="ListParagraph"/>
        <w:numPr>
          <w:ilvl w:val="0"/>
          <w:numId w:val="27"/>
        </w:numPr>
      </w:pPr>
      <w:r>
        <w:t>Dementia Training</w:t>
      </w:r>
    </w:p>
    <w:p w14:paraId="240FBB59" w14:textId="77777777" w:rsidR="003E09FA" w:rsidRDefault="003E09FA" w:rsidP="003E09FA">
      <w:pPr>
        <w:pStyle w:val="ListParagraph"/>
        <w:numPr>
          <w:ilvl w:val="0"/>
          <w:numId w:val="27"/>
        </w:numPr>
      </w:pPr>
      <w:r>
        <w:t>Prevention &amp; Containment of Communicable Diseases</w:t>
      </w:r>
    </w:p>
    <w:p w14:paraId="0A93016E" w14:textId="77777777" w:rsidR="003E09FA" w:rsidRDefault="003E09FA" w:rsidP="003E09FA">
      <w:pPr>
        <w:pStyle w:val="ListParagraph"/>
        <w:numPr>
          <w:ilvl w:val="0"/>
          <w:numId w:val="27"/>
        </w:numPr>
      </w:pPr>
      <w:r>
        <w:t>Fire Prevention and Safety</w:t>
      </w:r>
    </w:p>
    <w:p w14:paraId="44AA8000" w14:textId="77777777" w:rsidR="003E09FA" w:rsidRDefault="003E09FA" w:rsidP="003E09FA">
      <w:pPr>
        <w:pStyle w:val="ListParagraph"/>
        <w:numPr>
          <w:ilvl w:val="0"/>
          <w:numId w:val="27"/>
        </w:numPr>
      </w:pPr>
      <w:r>
        <w:t>Residents Rights</w:t>
      </w:r>
    </w:p>
    <w:p w14:paraId="5BFD4BD3" w14:textId="77777777" w:rsidR="003E09FA" w:rsidRDefault="003E09FA" w:rsidP="003E09FA">
      <w:pPr>
        <w:pStyle w:val="ListParagraph"/>
        <w:numPr>
          <w:ilvl w:val="0"/>
          <w:numId w:val="27"/>
        </w:numPr>
      </w:pPr>
      <w:r>
        <w:t>Mental Health</w:t>
      </w:r>
    </w:p>
    <w:p w14:paraId="1F52D6F7" w14:textId="77777777" w:rsidR="003E09FA" w:rsidRDefault="003E09FA" w:rsidP="003E09FA">
      <w:pPr>
        <w:pStyle w:val="ListParagraph"/>
        <w:numPr>
          <w:ilvl w:val="0"/>
          <w:numId w:val="27"/>
        </w:numPr>
      </w:pPr>
      <w:r>
        <w:t xml:space="preserve">Medication </w:t>
      </w:r>
      <w:r w:rsidR="00111451">
        <w:t>Administration</w:t>
      </w:r>
    </w:p>
    <w:p w14:paraId="480D7821" w14:textId="77777777" w:rsidR="003E09FA" w:rsidRDefault="003E09FA" w:rsidP="003E09FA">
      <w:pPr>
        <w:pStyle w:val="ListParagraph"/>
        <w:numPr>
          <w:ilvl w:val="0"/>
          <w:numId w:val="27"/>
        </w:numPr>
      </w:pPr>
      <w:r>
        <w:t>Better Health/Proper Nutrition</w:t>
      </w:r>
    </w:p>
    <w:p w14:paraId="47C65EE2" w14:textId="77777777" w:rsidR="00365132" w:rsidRDefault="00365132" w:rsidP="00365132"/>
    <w:p w14:paraId="2032D63A" w14:textId="77777777" w:rsidR="00365132" w:rsidRDefault="00365132" w:rsidP="00365132">
      <w:r>
        <w:t>Embrace will never hire anyone who has –</w:t>
      </w:r>
    </w:p>
    <w:p w14:paraId="5951258B" w14:textId="77777777" w:rsidR="00365132" w:rsidRDefault="00365132" w:rsidP="00365132">
      <w:pPr>
        <w:pStyle w:val="ListParagraph"/>
        <w:numPr>
          <w:ilvl w:val="0"/>
          <w:numId w:val="28"/>
        </w:numPr>
      </w:pPr>
      <w:r>
        <w:t>Been convicted of a crime against a person, a vulnerable adult or child.</w:t>
      </w:r>
    </w:p>
    <w:p w14:paraId="191A215C" w14:textId="77777777" w:rsidR="00365132" w:rsidRDefault="00365132" w:rsidP="00365132">
      <w:pPr>
        <w:pStyle w:val="ListParagraph"/>
        <w:numPr>
          <w:ilvl w:val="0"/>
          <w:numId w:val="28"/>
        </w:numPr>
      </w:pPr>
      <w:r>
        <w:t>Been found by a court in protection proceedings to have abused or financially exploited a vulnerable adult</w:t>
      </w:r>
    </w:p>
    <w:p w14:paraId="1A7E946D" w14:textId="77777777" w:rsidR="00365132" w:rsidRDefault="00365132" w:rsidP="00365132">
      <w:pPr>
        <w:pStyle w:val="ListParagraph"/>
        <w:numPr>
          <w:ilvl w:val="0"/>
          <w:numId w:val="28"/>
        </w:numPr>
      </w:pPr>
      <w:r>
        <w:t>Been found in any final decision issued by a disciplinary board, dependency action court, to have sexually or physically abused or exploited a minor or a person with a developmental disability or to have abused or financially exploited a vulnerable adult.</w:t>
      </w:r>
    </w:p>
    <w:p w14:paraId="0510D073" w14:textId="77777777" w:rsidR="00365132" w:rsidRDefault="00365132" w:rsidP="00365132">
      <w:pPr>
        <w:pStyle w:val="ListParagraph"/>
        <w:numPr>
          <w:ilvl w:val="0"/>
          <w:numId w:val="28"/>
        </w:numPr>
      </w:pPr>
      <w:r>
        <w:t>Been convicted of a crime involving firearms or weapons of any kind</w:t>
      </w:r>
    </w:p>
    <w:p w14:paraId="71197DC0" w14:textId="77777777" w:rsidR="00365132" w:rsidRDefault="00365132" w:rsidP="00365132">
      <w:pPr>
        <w:pStyle w:val="ListParagraph"/>
        <w:numPr>
          <w:ilvl w:val="0"/>
          <w:numId w:val="28"/>
        </w:numPr>
      </w:pPr>
      <w:r>
        <w:t>Been convicted of a crime involving drugs or alcohol</w:t>
      </w:r>
    </w:p>
    <w:p w14:paraId="79FA34DE" w14:textId="77777777" w:rsidR="00365132" w:rsidRDefault="00365132" w:rsidP="00365132">
      <w:pPr>
        <w:pStyle w:val="ListParagraph"/>
        <w:numPr>
          <w:ilvl w:val="0"/>
          <w:numId w:val="28"/>
        </w:numPr>
      </w:pPr>
      <w:r>
        <w:t>Suspended, removed, or voluntarily forfeited a professional license due to questionable professional practice or violation of acceptable practice</w:t>
      </w:r>
    </w:p>
    <w:p w14:paraId="0ECB2E40" w14:textId="77777777" w:rsidR="00EE38B8" w:rsidRDefault="00365132" w:rsidP="00CA7F2E">
      <w:pPr>
        <w:pStyle w:val="ListParagraph"/>
        <w:numPr>
          <w:ilvl w:val="0"/>
          <w:numId w:val="28"/>
        </w:numPr>
      </w:pPr>
      <w:r>
        <w:t>Been convicted of other crimes that violate the federal and state laws.</w:t>
      </w:r>
    </w:p>
    <w:p w14:paraId="30F73A0A" w14:textId="77777777" w:rsidR="00365132" w:rsidRDefault="00365132" w:rsidP="00CA7F2E"/>
    <w:p w14:paraId="43008775" w14:textId="3096B7CA" w:rsidR="00CA7F2E" w:rsidRPr="00156A12" w:rsidRDefault="00FF3174" w:rsidP="00CA7F2E">
      <w:pPr>
        <w:rPr>
          <w:b/>
          <w:i/>
        </w:rPr>
      </w:pPr>
      <w:r>
        <w:rPr>
          <w:b/>
          <w:i/>
        </w:rPr>
        <w:tab/>
      </w:r>
      <w:r w:rsidR="00CA7F2E" w:rsidRPr="0078119D">
        <w:rPr>
          <w:b/>
          <w:i/>
        </w:rPr>
        <w:t>Reference</w:t>
      </w:r>
      <w:r>
        <w:rPr>
          <w:b/>
          <w:i/>
        </w:rPr>
        <w:t>s</w:t>
      </w:r>
    </w:p>
    <w:p w14:paraId="30B32FE8" w14:textId="77777777" w:rsidR="00CA7F2E" w:rsidRDefault="00CA7F2E" w:rsidP="00CA7F2E"/>
    <w:p w14:paraId="6CF040DC" w14:textId="77777777" w:rsidR="00156A12" w:rsidRDefault="00156A12" w:rsidP="00CA7F2E"/>
    <w:p w14:paraId="6541B3E4" w14:textId="77777777" w:rsidR="00CA7F2E" w:rsidRDefault="00CA7F2E" w:rsidP="00CA7F2E">
      <w:pPr>
        <w:rPr>
          <w:u w:val="single"/>
        </w:rPr>
      </w:pPr>
      <w:r w:rsidRPr="00473DFD">
        <w:rPr>
          <w:u w:val="single"/>
        </w:rPr>
        <w:t>Services</w:t>
      </w:r>
      <w:r w:rsidR="00473DFD">
        <w:rPr>
          <w:u w:val="single"/>
        </w:rPr>
        <w:t xml:space="preserve"> - </w:t>
      </w:r>
      <w:r w:rsidRPr="00473DFD">
        <w:rPr>
          <w:u w:val="single"/>
        </w:rPr>
        <w:t xml:space="preserve"> </w:t>
      </w:r>
    </w:p>
    <w:p w14:paraId="249F1F27" w14:textId="77777777" w:rsidR="00111451" w:rsidRDefault="00111451" w:rsidP="00111451">
      <w:pPr>
        <w:pStyle w:val="ListParagraph"/>
        <w:numPr>
          <w:ilvl w:val="0"/>
          <w:numId w:val="29"/>
        </w:numPr>
      </w:pPr>
      <w:r>
        <w:t xml:space="preserve">Safety &amp; Security – We provide </w:t>
      </w:r>
      <w:proofErr w:type="gramStart"/>
      <w:r>
        <w:t>24 hour</w:t>
      </w:r>
      <w:proofErr w:type="gramEnd"/>
      <w:r>
        <w:t xml:space="preserve"> care and supervision so you can rest assured that your loved one is never left alone.</w:t>
      </w:r>
    </w:p>
    <w:p w14:paraId="077ACF2C" w14:textId="77777777" w:rsidR="00111451" w:rsidRDefault="00111451" w:rsidP="00111451">
      <w:pPr>
        <w:pStyle w:val="ListParagraph"/>
        <w:numPr>
          <w:ilvl w:val="0"/>
          <w:numId w:val="29"/>
        </w:numPr>
      </w:pPr>
      <w:r>
        <w:t xml:space="preserve">Life Enrichment – Alzheimer’s residents can enjoy participating in Music therapy, Pet therapy, and Reminisce time.  Scheduled outings include trips to the senior center, public library, local malls, </w:t>
      </w:r>
      <w:proofErr w:type="gramStart"/>
      <w:r>
        <w:t>zoo</w:t>
      </w:r>
      <w:proofErr w:type="gramEnd"/>
      <w:r>
        <w:t xml:space="preserve"> and area parks.  Residents are also encouraged to develop hobbies such as gardening, painting and other crafts.</w:t>
      </w:r>
    </w:p>
    <w:p w14:paraId="0D6A80B6" w14:textId="77777777" w:rsidR="00111451" w:rsidRDefault="00111451" w:rsidP="00111451">
      <w:pPr>
        <w:pStyle w:val="ListParagraph"/>
        <w:numPr>
          <w:ilvl w:val="0"/>
          <w:numId w:val="29"/>
        </w:numPr>
      </w:pPr>
      <w:r>
        <w:t xml:space="preserve">Medical Services &amp; Therapy – We have a visiting </w:t>
      </w:r>
      <w:proofErr w:type="spellStart"/>
      <w:r>
        <w:t>physican</w:t>
      </w:r>
      <w:proofErr w:type="spellEnd"/>
      <w:r>
        <w:t xml:space="preserve"> and on-call Registered Nurse.  Residents may also qualify for in-home services, paid thru </w:t>
      </w:r>
      <w:proofErr w:type="spellStart"/>
      <w:r>
        <w:t>medicare</w:t>
      </w:r>
      <w:proofErr w:type="spellEnd"/>
      <w:r>
        <w:t>.</w:t>
      </w:r>
    </w:p>
    <w:p w14:paraId="49D882A9" w14:textId="77777777" w:rsidR="00111451" w:rsidRDefault="00111451" w:rsidP="00111451">
      <w:pPr>
        <w:pStyle w:val="ListParagraph"/>
        <w:numPr>
          <w:ilvl w:val="0"/>
          <w:numId w:val="29"/>
        </w:numPr>
      </w:pPr>
      <w:r>
        <w:t xml:space="preserve">Respite Care – In addition to </w:t>
      </w:r>
      <w:proofErr w:type="gramStart"/>
      <w:r>
        <w:t>long term</w:t>
      </w:r>
      <w:proofErr w:type="gramEnd"/>
      <w:r>
        <w:t xml:space="preserve"> care, we are also equipped to provide short term respite.</w:t>
      </w:r>
    </w:p>
    <w:p w14:paraId="12195E3F" w14:textId="77777777" w:rsidR="00CA7F2E" w:rsidRDefault="00111451" w:rsidP="00CA7F2E">
      <w:pPr>
        <w:pStyle w:val="ListParagraph"/>
        <w:numPr>
          <w:ilvl w:val="0"/>
          <w:numId w:val="29"/>
        </w:numPr>
      </w:pPr>
      <w:r>
        <w:t xml:space="preserve">Individual Care </w:t>
      </w:r>
      <w:r w:rsidR="0029091D">
        <w:t>–</w:t>
      </w:r>
      <w:r>
        <w:t xml:space="preserve"> </w:t>
      </w:r>
      <w:r w:rsidR="0029091D">
        <w:t>Since we are a small facility, we offer a high caregiver to resident ratio.</w:t>
      </w:r>
    </w:p>
    <w:p w14:paraId="4DC0441A" w14:textId="77777777" w:rsidR="00CA7F2E" w:rsidRDefault="00CA7F2E" w:rsidP="00CA7F2E"/>
    <w:p w14:paraId="64018783" w14:textId="77777777" w:rsidR="00CA7F2E" w:rsidRDefault="00CA7F2E" w:rsidP="00CA7F2E">
      <w:pPr>
        <w:rPr>
          <w:u w:val="single"/>
        </w:rPr>
      </w:pPr>
      <w:r w:rsidRPr="00473DFD">
        <w:rPr>
          <w:u w:val="single"/>
        </w:rPr>
        <w:t>Menu</w:t>
      </w:r>
      <w:r w:rsidR="00473DFD">
        <w:rPr>
          <w:u w:val="single"/>
        </w:rPr>
        <w:t xml:space="preserve"> </w:t>
      </w:r>
      <w:r w:rsidR="0029091D">
        <w:rPr>
          <w:u w:val="single"/>
        </w:rPr>
        <w:t>–</w:t>
      </w:r>
      <w:r w:rsidR="00473DFD">
        <w:rPr>
          <w:u w:val="single"/>
        </w:rPr>
        <w:t xml:space="preserve"> </w:t>
      </w:r>
    </w:p>
    <w:p w14:paraId="29B8A646" w14:textId="77777777" w:rsidR="00CA7F2E" w:rsidRDefault="0029091D" w:rsidP="00CA7F2E">
      <w:pPr>
        <w:rPr>
          <w:u w:val="single"/>
        </w:rPr>
      </w:pPr>
      <w:r>
        <w:rPr>
          <w:u w:val="single"/>
        </w:rPr>
        <w:t>(PDF File will be provided)</w:t>
      </w:r>
    </w:p>
    <w:p w14:paraId="2BCFA4AC" w14:textId="77777777" w:rsidR="0029091D" w:rsidRDefault="0029091D" w:rsidP="00CA7F2E">
      <w:pPr>
        <w:rPr>
          <w:u w:val="single"/>
        </w:rPr>
      </w:pPr>
    </w:p>
    <w:p w14:paraId="57ED1AC6" w14:textId="77777777" w:rsidR="0029091D" w:rsidRDefault="0029091D" w:rsidP="0029091D">
      <w:pPr>
        <w:rPr>
          <w:u w:val="single"/>
        </w:rPr>
      </w:pPr>
      <w:r>
        <w:rPr>
          <w:u w:val="single"/>
        </w:rPr>
        <w:t xml:space="preserve">Daily Activities – </w:t>
      </w:r>
    </w:p>
    <w:p w14:paraId="3E28F1ED" w14:textId="77777777" w:rsidR="0029091D" w:rsidRPr="00473DFD" w:rsidRDefault="0029091D" w:rsidP="00CA7F2E">
      <w:pPr>
        <w:rPr>
          <w:u w:val="single"/>
        </w:rPr>
      </w:pPr>
      <w:r>
        <w:rPr>
          <w:u w:val="single"/>
        </w:rPr>
        <w:t>(PDF File will be provided)</w:t>
      </w:r>
    </w:p>
    <w:p w14:paraId="43D5DC53" w14:textId="77777777" w:rsidR="00CA7F2E" w:rsidRDefault="00CA7F2E" w:rsidP="00CA7F2E"/>
    <w:p w14:paraId="7E724413" w14:textId="77777777" w:rsidR="00CA7F2E" w:rsidRPr="00473DFD" w:rsidRDefault="00CA7F2E" w:rsidP="00CA7F2E">
      <w:pPr>
        <w:rPr>
          <w:u w:val="single"/>
        </w:rPr>
      </w:pPr>
      <w:r w:rsidRPr="00473DFD">
        <w:rPr>
          <w:u w:val="single"/>
        </w:rPr>
        <w:t>Gallery</w:t>
      </w:r>
      <w:r w:rsidR="00473DFD">
        <w:rPr>
          <w:u w:val="single"/>
        </w:rPr>
        <w:t xml:space="preserve"> - </w:t>
      </w:r>
    </w:p>
    <w:p w14:paraId="00AA8AA3" w14:textId="77777777" w:rsidR="00CA7F2E" w:rsidRDefault="0029091D" w:rsidP="00CA7F2E">
      <w:r>
        <w:t>(Pictures will be provided)</w:t>
      </w:r>
    </w:p>
    <w:p w14:paraId="29953AE6" w14:textId="77777777" w:rsidR="0029091D" w:rsidRDefault="0029091D" w:rsidP="00CA7F2E"/>
    <w:p w14:paraId="5D015F6C" w14:textId="77777777" w:rsidR="00CA7F2E" w:rsidRDefault="00CA7F2E" w:rsidP="00CA7F2E">
      <w:pPr>
        <w:rPr>
          <w:u w:val="single"/>
        </w:rPr>
      </w:pPr>
      <w:r w:rsidRPr="00473DFD">
        <w:rPr>
          <w:u w:val="single"/>
        </w:rPr>
        <w:t>Contact</w:t>
      </w:r>
      <w:r w:rsidR="00473DFD">
        <w:rPr>
          <w:u w:val="single"/>
        </w:rPr>
        <w:t xml:space="preserve"> </w:t>
      </w:r>
      <w:r w:rsidR="0029091D">
        <w:rPr>
          <w:u w:val="single"/>
        </w:rPr>
        <w:t>–</w:t>
      </w:r>
      <w:r w:rsidR="00473DFD">
        <w:rPr>
          <w:u w:val="single"/>
        </w:rPr>
        <w:t xml:space="preserve"> </w:t>
      </w:r>
    </w:p>
    <w:p w14:paraId="18B69DB9" w14:textId="77777777" w:rsidR="0029091D" w:rsidRPr="0029091D" w:rsidRDefault="0029091D" w:rsidP="0029091D">
      <w:pPr>
        <w:widowControl w:val="0"/>
        <w:autoSpaceDE w:val="0"/>
        <w:autoSpaceDN w:val="0"/>
        <w:adjustRightInd w:val="0"/>
        <w:spacing w:after="400" w:line="240" w:lineRule="auto"/>
        <w:rPr>
          <w:rFonts w:ascii="Trebuchet MS" w:eastAsiaTheme="minorHAnsi" w:hAnsi="Trebuchet MS" w:cs="Trebuchet MS"/>
          <w:spacing w:val="-20"/>
          <w:kern w:val="1"/>
          <w:sz w:val="64"/>
          <w:szCs w:val="64"/>
          <w:lang w:bidi="ar-SA"/>
        </w:rPr>
      </w:pPr>
      <w:proofErr w:type="gramStart"/>
      <w:r w:rsidRPr="0029091D">
        <w:rPr>
          <w:rFonts w:ascii="Trebuchet MS" w:eastAsiaTheme="minorHAnsi" w:hAnsi="Trebuchet MS" w:cs="Trebuchet MS"/>
          <w:spacing w:val="-20"/>
          <w:kern w:val="1"/>
          <w:sz w:val="64"/>
          <w:szCs w:val="64"/>
          <w:lang w:bidi="ar-SA"/>
        </w:rPr>
        <w:t>contact</w:t>
      </w:r>
      <w:proofErr w:type="gramEnd"/>
      <w:r w:rsidRPr="0029091D">
        <w:rPr>
          <w:rFonts w:ascii="Trebuchet MS" w:eastAsiaTheme="minorHAnsi" w:hAnsi="Trebuchet MS" w:cs="Trebuchet MS"/>
          <w:spacing w:val="-20"/>
          <w:kern w:val="1"/>
          <w:sz w:val="64"/>
          <w:szCs w:val="64"/>
          <w:lang w:bidi="ar-SA"/>
        </w:rPr>
        <w:t xml:space="preserve"> us</w:t>
      </w:r>
    </w:p>
    <w:p w14:paraId="30CD7828" w14:textId="77777777" w:rsidR="0029091D" w:rsidRDefault="0029091D" w:rsidP="0029091D">
      <w:pPr>
        <w:widowControl w:val="0"/>
        <w:autoSpaceDE w:val="0"/>
        <w:autoSpaceDN w:val="0"/>
        <w:adjustRightInd w:val="0"/>
        <w:spacing w:line="240" w:lineRule="auto"/>
        <w:jc w:val="both"/>
        <w:rPr>
          <w:rFonts w:ascii="Trebuchet MS" w:eastAsiaTheme="minorHAnsi" w:hAnsi="Trebuchet MS" w:cs="Trebuchet MS"/>
          <w:color w:val="262626"/>
          <w:kern w:val="1"/>
          <w:sz w:val="24"/>
          <w:szCs w:val="24"/>
          <w:lang w:bidi="ar-SA"/>
        </w:rPr>
      </w:pPr>
    </w:p>
    <w:p w14:paraId="558767FA" w14:textId="77777777" w:rsidR="0029091D" w:rsidRDefault="0029091D" w:rsidP="0029091D">
      <w:pPr>
        <w:widowControl w:val="0"/>
        <w:autoSpaceDE w:val="0"/>
        <w:autoSpaceDN w:val="0"/>
        <w:adjustRightInd w:val="0"/>
        <w:spacing w:after="480" w:line="240" w:lineRule="auto"/>
        <w:jc w:val="both"/>
        <w:rPr>
          <w:rFonts w:ascii="Trebuchet MS" w:eastAsiaTheme="minorHAnsi" w:hAnsi="Trebuchet MS" w:cs="Trebuchet MS"/>
          <w:color w:val="262626"/>
          <w:kern w:val="1"/>
          <w:sz w:val="24"/>
          <w:szCs w:val="24"/>
          <w:lang w:bidi="ar-SA"/>
        </w:rPr>
      </w:pPr>
      <w:r>
        <w:rPr>
          <w:rFonts w:ascii="Trebuchet MS" w:eastAsiaTheme="minorHAnsi" w:hAnsi="Trebuchet MS" w:cs="Trebuchet MS"/>
          <w:color w:val="262626"/>
          <w:kern w:val="1"/>
          <w:sz w:val="24"/>
          <w:szCs w:val="24"/>
          <w:lang w:bidi="ar-SA"/>
        </w:rPr>
        <w:t xml:space="preserve">Phone: </w:t>
      </w:r>
      <w:r>
        <w:rPr>
          <w:rFonts w:ascii="Trebuchet MS" w:eastAsiaTheme="minorHAnsi" w:hAnsi="Trebuchet MS" w:cs="Trebuchet MS"/>
          <w:b/>
          <w:bCs/>
          <w:color w:val="262626"/>
          <w:kern w:val="1"/>
          <w:sz w:val="24"/>
          <w:szCs w:val="24"/>
          <w:lang w:bidi="ar-SA"/>
        </w:rPr>
        <w:t>734-624-5645</w:t>
      </w:r>
      <w:r>
        <w:rPr>
          <w:rFonts w:ascii="Trebuchet MS" w:eastAsiaTheme="minorHAnsi" w:hAnsi="Trebuchet MS" w:cs="Trebuchet MS"/>
          <w:color w:val="262626"/>
          <w:kern w:val="1"/>
          <w:sz w:val="24"/>
          <w:szCs w:val="24"/>
          <w:lang w:bidi="ar-SA"/>
        </w:rPr>
        <w:t xml:space="preserve"> Email: </w:t>
      </w:r>
      <w:hyperlink r:id="rId10" w:history="1">
        <w:r w:rsidRPr="007C09B0">
          <w:rPr>
            <w:rStyle w:val="Hyperlink"/>
            <w:rFonts w:ascii="Trebuchet MS" w:eastAsiaTheme="minorHAnsi" w:hAnsi="Trebuchet MS" w:cs="Trebuchet MS"/>
            <w:kern w:val="1"/>
            <w:sz w:val="24"/>
            <w:szCs w:val="24"/>
            <w:lang w:bidi="ar-SA"/>
          </w:rPr>
          <w:t>info@embracegrouphome.com</w:t>
        </w:r>
      </w:hyperlink>
    </w:p>
    <w:p w14:paraId="46ACCCAB" w14:textId="77777777" w:rsidR="0029091D" w:rsidRDefault="0029091D" w:rsidP="0029091D">
      <w:pPr>
        <w:widowControl w:val="0"/>
        <w:autoSpaceDE w:val="0"/>
        <w:autoSpaceDN w:val="0"/>
        <w:adjustRightInd w:val="0"/>
        <w:spacing w:after="480" w:line="240" w:lineRule="auto"/>
        <w:jc w:val="both"/>
        <w:rPr>
          <w:rFonts w:ascii="Trebuchet MS" w:eastAsiaTheme="minorHAnsi" w:hAnsi="Trebuchet MS" w:cs="Trebuchet MS"/>
          <w:color w:val="262626"/>
          <w:kern w:val="1"/>
          <w:sz w:val="24"/>
          <w:szCs w:val="24"/>
          <w:lang w:bidi="ar-SA"/>
        </w:rPr>
      </w:pPr>
      <w:r>
        <w:rPr>
          <w:rFonts w:ascii="Trebuchet MS" w:eastAsiaTheme="minorHAnsi" w:hAnsi="Trebuchet MS" w:cs="Trebuchet MS"/>
          <w:color w:val="262626"/>
          <w:kern w:val="1"/>
          <w:sz w:val="24"/>
          <w:szCs w:val="24"/>
          <w:lang w:bidi="ar-SA"/>
        </w:rPr>
        <w:t>You can also use the from below to contact us.</w:t>
      </w:r>
    </w:p>
    <w:tbl>
      <w:tblPr>
        <w:tblW w:w="9000" w:type="dxa"/>
        <w:tblBorders>
          <w:top w:val="nil"/>
          <w:left w:val="nil"/>
          <w:right w:val="nil"/>
        </w:tblBorders>
        <w:tblLayout w:type="fixed"/>
        <w:tblLook w:val="0000" w:firstRow="0" w:lastRow="0" w:firstColumn="0" w:lastColumn="0" w:noHBand="0" w:noVBand="0"/>
      </w:tblPr>
      <w:tblGrid>
        <w:gridCol w:w="2270"/>
        <w:gridCol w:w="6730"/>
      </w:tblGrid>
      <w:tr w:rsidR="0029091D" w14:paraId="2F1F0BEE" w14:textId="77777777">
        <w:tc>
          <w:tcPr>
            <w:tcW w:w="2240" w:type="dxa"/>
            <w:tcMar>
              <w:top w:w="20" w:type="nil"/>
              <w:left w:w="20" w:type="nil"/>
              <w:bottom w:w="20" w:type="nil"/>
              <w:right w:w="20" w:type="nil"/>
            </w:tcMar>
          </w:tcPr>
          <w:p w14:paraId="6E3496B5"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First Name *</w:t>
            </w:r>
          </w:p>
        </w:tc>
        <w:tc>
          <w:tcPr>
            <w:tcW w:w="6560" w:type="dxa"/>
            <w:tcMar>
              <w:top w:w="20" w:type="nil"/>
              <w:left w:w="20" w:type="nil"/>
              <w:bottom w:w="20" w:type="nil"/>
              <w:right w:w="20" w:type="nil"/>
            </w:tcMar>
          </w:tcPr>
          <w:p w14:paraId="72868EBE"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p>
        </w:tc>
      </w:tr>
      <w:tr w:rsidR="0029091D" w14:paraId="27A478B4" w14:textId="77777777">
        <w:tblPrEx>
          <w:tblBorders>
            <w:top w:val="none" w:sz="0" w:space="0" w:color="auto"/>
          </w:tblBorders>
        </w:tblPrEx>
        <w:tc>
          <w:tcPr>
            <w:tcW w:w="2240" w:type="dxa"/>
            <w:tcMar>
              <w:top w:w="20" w:type="nil"/>
              <w:left w:w="20" w:type="nil"/>
              <w:bottom w:w="20" w:type="nil"/>
              <w:right w:w="20" w:type="nil"/>
            </w:tcMar>
          </w:tcPr>
          <w:p w14:paraId="55197B82"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Last Name *</w:t>
            </w:r>
          </w:p>
        </w:tc>
        <w:tc>
          <w:tcPr>
            <w:tcW w:w="6560" w:type="dxa"/>
            <w:tcMar>
              <w:top w:w="20" w:type="nil"/>
              <w:left w:w="20" w:type="nil"/>
              <w:bottom w:w="20" w:type="nil"/>
              <w:right w:w="20" w:type="nil"/>
            </w:tcMar>
          </w:tcPr>
          <w:p w14:paraId="4DA40018"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p>
        </w:tc>
      </w:tr>
      <w:tr w:rsidR="0029091D" w14:paraId="4431E118" w14:textId="77777777">
        <w:tblPrEx>
          <w:tblBorders>
            <w:top w:val="none" w:sz="0" w:space="0" w:color="auto"/>
          </w:tblBorders>
        </w:tblPrEx>
        <w:tc>
          <w:tcPr>
            <w:tcW w:w="2240" w:type="dxa"/>
            <w:tcMar>
              <w:top w:w="20" w:type="nil"/>
              <w:left w:w="20" w:type="nil"/>
              <w:bottom w:w="20" w:type="nil"/>
              <w:right w:w="20" w:type="nil"/>
            </w:tcMar>
          </w:tcPr>
          <w:p w14:paraId="6BB75F04"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Email Address *</w:t>
            </w:r>
          </w:p>
        </w:tc>
        <w:tc>
          <w:tcPr>
            <w:tcW w:w="6560" w:type="dxa"/>
            <w:tcMar>
              <w:top w:w="20" w:type="nil"/>
              <w:left w:w="20" w:type="nil"/>
              <w:bottom w:w="20" w:type="nil"/>
              <w:right w:w="20" w:type="nil"/>
            </w:tcMar>
          </w:tcPr>
          <w:p w14:paraId="74C4FD2F"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p>
        </w:tc>
      </w:tr>
      <w:tr w:rsidR="0029091D" w14:paraId="7E79AEF7" w14:textId="77777777">
        <w:tblPrEx>
          <w:tblBorders>
            <w:top w:val="none" w:sz="0" w:space="0" w:color="auto"/>
          </w:tblBorders>
        </w:tblPrEx>
        <w:tc>
          <w:tcPr>
            <w:tcW w:w="2240" w:type="dxa"/>
            <w:tcMar>
              <w:top w:w="20" w:type="nil"/>
              <w:left w:w="20" w:type="nil"/>
              <w:bottom w:w="20" w:type="nil"/>
              <w:right w:w="20" w:type="nil"/>
            </w:tcMar>
          </w:tcPr>
          <w:p w14:paraId="48953AA6"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Telephone Number</w:t>
            </w:r>
          </w:p>
        </w:tc>
        <w:tc>
          <w:tcPr>
            <w:tcW w:w="6560" w:type="dxa"/>
            <w:tcMar>
              <w:top w:w="20" w:type="nil"/>
              <w:left w:w="20" w:type="nil"/>
              <w:bottom w:w="20" w:type="nil"/>
              <w:right w:w="20" w:type="nil"/>
            </w:tcMar>
          </w:tcPr>
          <w:p w14:paraId="1FF7BF7C"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p>
        </w:tc>
      </w:tr>
      <w:tr w:rsidR="0029091D" w14:paraId="1BB6AE8C" w14:textId="77777777">
        <w:tblPrEx>
          <w:tblBorders>
            <w:top w:val="none" w:sz="0" w:space="0" w:color="auto"/>
          </w:tblBorders>
        </w:tblPrEx>
        <w:tc>
          <w:tcPr>
            <w:tcW w:w="2240" w:type="dxa"/>
            <w:tcMar>
              <w:top w:w="20" w:type="nil"/>
              <w:left w:w="20" w:type="nil"/>
              <w:bottom w:w="20" w:type="nil"/>
              <w:right w:w="20" w:type="nil"/>
            </w:tcMar>
          </w:tcPr>
          <w:p w14:paraId="1D3A3F68"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Comments *</w:t>
            </w:r>
          </w:p>
        </w:tc>
        <w:tc>
          <w:tcPr>
            <w:tcW w:w="6560" w:type="dxa"/>
            <w:tcMar>
              <w:top w:w="20" w:type="nil"/>
              <w:left w:w="20" w:type="nil"/>
              <w:bottom w:w="20" w:type="nil"/>
              <w:right w:w="20" w:type="nil"/>
            </w:tcMar>
          </w:tcPr>
          <w:p w14:paraId="5E9F2E0E" w14:textId="77777777" w:rsidR="0029091D" w:rsidRDefault="0029091D">
            <w:pPr>
              <w:widowControl w:val="0"/>
              <w:autoSpaceDE w:val="0"/>
              <w:autoSpaceDN w:val="0"/>
              <w:adjustRightInd w:val="0"/>
              <w:spacing w:line="240" w:lineRule="auto"/>
              <w:rPr>
                <w:rFonts w:ascii="Trebuchet MS" w:eastAsiaTheme="minorHAnsi" w:hAnsi="Trebuchet MS" w:cs="Trebuchet MS"/>
                <w:color w:val="262626"/>
                <w:kern w:val="1"/>
                <w:sz w:val="26"/>
                <w:szCs w:val="26"/>
                <w:lang w:bidi="ar-SA"/>
              </w:rPr>
            </w:pPr>
          </w:p>
        </w:tc>
      </w:tr>
      <w:tr w:rsidR="0029091D" w14:paraId="6B6A2DC1" w14:textId="77777777" w:rsidTr="0029091D">
        <w:tc>
          <w:tcPr>
            <w:tcW w:w="8880" w:type="dxa"/>
            <w:gridSpan w:val="2"/>
            <w:tcMar>
              <w:top w:w="20" w:type="nil"/>
              <w:left w:w="20" w:type="nil"/>
              <w:bottom w:w="20" w:type="nil"/>
              <w:right w:w="20" w:type="nil"/>
            </w:tcMar>
            <w:vAlign w:val="center"/>
          </w:tcPr>
          <w:p w14:paraId="4A52F412" w14:textId="77777777" w:rsidR="0029091D" w:rsidRDefault="0029091D">
            <w:pPr>
              <w:widowControl w:val="0"/>
              <w:autoSpaceDE w:val="0"/>
              <w:autoSpaceDN w:val="0"/>
              <w:adjustRightInd w:val="0"/>
              <w:spacing w:line="240" w:lineRule="auto"/>
              <w:jc w:val="center"/>
              <w:rPr>
                <w:rFonts w:ascii="Trebuchet MS" w:eastAsiaTheme="minorHAnsi" w:hAnsi="Trebuchet MS" w:cs="Trebuchet MS"/>
                <w:color w:val="262626"/>
                <w:kern w:val="1"/>
                <w:sz w:val="26"/>
                <w:szCs w:val="26"/>
                <w:lang w:bidi="ar-SA"/>
              </w:rPr>
            </w:pPr>
            <w:r>
              <w:rPr>
                <w:rFonts w:ascii="Trebuchet MS" w:eastAsiaTheme="minorHAnsi" w:hAnsi="Trebuchet MS" w:cs="Trebuchet MS"/>
                <w:color w:val="262626"/>
                <w:kern w:val="1"/>
                <w:sz w:val="26"/>
                <w:szCs w:val="26"/>
                <w:lang w:bidi="ar-SA"/>
              </w:rPr>
              <w:t> </w:t>
            </w:r>
          </w:p>
        </w:tc>
      </w:tr>
    </w:tbl>
    <w:p w14:paraId="6A76E506" w14:textId="77777777" w:rsidR="0029091D" w:rsidRDefault="0029091D" w:rsidP="00CA7F2E"/>
    <w:p w14:paraId="6E3CF776" w14:textId="77777777" w:rsidR="00815831" w:rsidRPr="00473DFD" w:rsidRDefault="00AA397D" w:rsidP="00CA7F2E">
      <w:pPr>
        <w:rPr>
          <w:u w:val="single"/>
        </w:rPr>
      </w:pPr>
      <w:r w:rsidRPr="00473DFD">
        <w:rPr>
          <w:u w:val="single"/>
        </w:rPr>
        <w:t>Links</w:t>
      </w:r>
      <w:r w:rsidR="00473DFD">
        <w:rPr>
          <w:u w:val="single"/>
        </w:rPr>
        <w:t xml:space="preserve"> - </w:t>
      </w:r>
    </w:p>
    <w:p w14:paraId="33EE535E" w14:textId="77777777" w:rsidR="00815831" w:rsidRDefault="00FC6B0B" w:rsidP="00CA7F2E">
      <w:hyperlink r:id="rId11" w:history="1">
        <w:r w:rsidR="00815831" w:rsidRPr="007C09B0">
          <w:rPr>
            <w:rStyle w:val="Hyperlink"/>
          </w:rPr>
          <w:t>http://www.waynecounty.com/hhs/index.htm</w:t>
        </w:r>
      </w:hyperlink>
    </w:p>
    <w:p w14:paraId="59010D65" w14:textId="77777777" w:rsidR="00815831" w:rsidRDefault="00FC6B0B" w:rsidP="00CA7F2E">
      <w:hyperlink r:id="rId12" w:history="1">
        <w:r w:rsidR="00815831" w:rsidRPr="007C09B0">
          <w:rPr>
            <w:rStyle w:val="Hyperlink"/>
          </w:rPr>
          <w:t>http://www.michigan.gov/mdch/</w:t>
        </w:r>
      </w:hyperlink>
    </w:p>
    <w:p w14:paraId="186BCA23" w14:textId="77777777" w:rsidR="00815831" w:rsidRDefault="00FC6B0B" w:rsidP="00CA7F2E">
      <w:hyperlink r:id="rId13" w:history="1">
        <w:r w:rsidR="00AA397D" w:rsidRPr="007C09B0">
          <w:rPr>
            <w:rStyle w:val="Hyperlink"/>
          </w:rPr>
          <w:t>http://www.aaa1b.org</w:t>
        </w:r>
      </w:hyperlink>
    </w:p>
    <w:p w14:paraId="7A367083" w14:textId="77777777" w:rsidR="00AA397D" w:rsidRDefault="00FC6B0B" w:rsidP="00CA7F2E">
      <w:hyperlink r:id="rId14" w:history="1">
        <w:r w:rsidR="00AA397D" w:rsidRPr="007C09B0">
          <w:rPr>
            <w:rStyle w:val="Hyperlink"/>
          </w:rPr>
          <w:t>http://www.aoa.gov</w:t>
        </w:r>
      </w:hyperlink>
    </w:p>
    <w:p w14:paraId="15873C97" w14:textId="77777777" w:rsidR="00AA397D" w:rsidRDefault="00FC6B0B" w:rsidP="00CA7F2E">
      <w:hyperlink r:id="rId15" w:history="1">
        <w:r w:rsidR="00AA397D" w:rsidRPr="007C09B0">
          <w:rPr>
            <w:rStyle w:val="Hyperlink"/>
          </w:rPr>
          <w:t>http://www.asaging.org</w:t>
        </w:r>
      </w:hyperlink>
    </w:p>
    <w:p w14:paraId="002C2F05" w14:textId="77777777" w:rsidR="00AA397D" w:rsidRDefault="00FC6B0B" w:rsidP="00CA7F2E">
      <w:hyperlink r:id="rId16" w:history="1">
        <w:r w:rsidR="00AA397D" w:rsidRPr="007C09B0">
          <w:rPr>
            <w:rStyle w:val="Hyperlink"/>
          </w:rPr>
          <w:t>http://alz.org</w:t>
        </w:r>
      </w:hyperlink>
    </w:p>
    <w:p w14:paraId="3A149534" w14:textId="77777777" w:rsidR="00365132" w:rsidRDefault="00FC6B0B" w:rsidP="00CA7F2E">
      <w:hyperlink r:id="rId17" w:history="1">
        <w:r w:rsidR="00365132" w:rsidRPr="007C09B0">
          <w:rPr>
            <w:rStyle w:val="Hyperlink"/>
          </w:rPr>
          <w:t>http://www.aplaceformom.com</w:t>
        </w:r>
      </w:hyperlink>
    </w:p>
    <w:p w14:paraId="06E07B8B" w14:textId="77777777" w:rsidR="00156A12" w:rsidRDefault="00156A12" w:rsidP="00CA7F2E"/>
    <w:p w14:paraId="47C9B296" w14:textId="77777777" w:rsidR="00AA397D" w:rsidRPr="00473DFD" w:rsidRDefault="00AA397D" w:rsidP="00CA7F2E">
      <w:pPr>
        <w:rPr>
          <w:u w:val="single"/>
        </w:rPr>
      </w:pPr>
      <w:r w:rsidRPr="00473DFD">
        <w:rPr>
          <w:u w:val="single"/>
        </w:rPr>
        <w:t>Downloadable forms</w:t>
      </w:r>
      <w:r w:rsidR="00473DFD">
        <w:rPr>
          <w:u w:val="single"/>
        </w:rPr>
        <w:t xml:space="preserve"> </w:t>
      </w:r>
      <w:r w:rsidR="00094A50">
        <w:rPr>
          <w:u w:val="single"/>
        </w:rPr>
        <w:t>– (PDF files will be given to upload)</w:t>
      </w:r>
    </w:p>
    <w:p w14:paraId="1FD4F471" w14:textId="2115A025" w:rsidR="00AA397D" w:rsidRDefault="00156A12" w:rsidP="00CA7F2E">
      <w:r>
        <w:t xml:space="preserve">- </w:t>
      </w:r>
      <w:r w:rsidR="00094A50">
        <w:t xml:space="preserve">Brochure </w:t>
      </w:r>
    </w:p>
    <w:p w14:paraId="47B2659F" w14:textId="55AD6429" w:rsidR="00AA397D" w:rsidRDefault="00156A12" w:rsidP="00CA7F2E">
      <w:r>
        <w:t xml:space="preserve">- </w:t>
      </w:r>
      <w:r w:rsidR="00AA397D">
        <w:t>Is Embrace the right cho</w:t>
      </w:r>
      <w:r w:rsidR="00094A50">
        <w:t>ice for my loved one?</w:t>
      </w:r>
      <w:r w:rsidR="0029091D">
        <w:t xml:space="preserve"> (</w:t>
      </w:r>
      <w:proofErr w:type="spellStart"/>
      <w:r w:rsidR="0029091D">
        <w:t>Questionaire</w:t>
      </w:r>
      <w:proofErr w:type="spellEnd"/>
      <w:r w:rsidR="0029091D">
        <w:t>/Points to determine if Group home is appropriate</w:t>
      </w:r>
      <w:r w:rsidR="00094A50">
        <w:t xml:space="preserve"> </w:t>
      </w:r>
    </w:p>
    <w:p w14:paraId="21F1650C" w14:textId="77E865FD" w:rsidR="00304D19" w:rsidRDefault="00156A12" w:rsidP="00CA7F2E">
      <w:r>
        <w:t xml:space="preserve">- </w:t>
      </w:r>
      <w:r w:rsidR="00304D19">
        <w:t xml:space="preserve">Who pays for my loved ones care? And </w:t>
      </w:r>
      <w:proofErr w:type="spellStart"/>
      <w:r w:rsidR="00304D19">
        <w:t>whats</w:t>
      </w:r>
      <w:proofErr w:type="spellEnd"/>
      <w:r w:rsidR="00304D19">
        <w:t xml:space="preserve"> included in that cost?</w:t>
      </w:r>
      <w:r w:rsidR="00094A50">
        <w:t xml:space="preserve"> </w:t>
      </w:r>
    </w:p>
    <w:p w14:paraId="524499A5" w14:textId="25F01849" w:rsidR="00154DB1" w:rsidRPr="00156A12" w:rsidRDefault="00156A12" w:rsidP="00156A12">
      <w:r>
        <w:t xml:space="preserve">- </w:t>
      </w:r>
      <w:r w:rsidR="00094A50">
        <w:t>House Rules</w:t>
      </w:r>
      <w:bookmarkEnd w:id="0"/>
      <w:bookmarkEnd w:id="1"/>
      <w:bookmarkEnd w:id="2"/>
    </w:p>
    <w:sectPr w:rsidR="00154DB1" w:rsidRPr="00156A12" w:rsidSect="002B5215">
      <w:footerReference w:type="even" r:id="rId18"/>
      <w:footerReference w:type="default" r:id="rId19"/>
      <w:pgSz w:w="12240" w:h="15840"/>
      <w:pgMar w:top="360" w:right="1440" w:bottom="36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1C797" w14:textId="77777777" w:rsidR="00BE49AE" w:rsidRDefault="00BE49AE" w:rsidP="00711498">
      <w:pPr>
        <w:spacing w:line="240" w:lineRule="auto"/>
      </w:pPr>
      <w:r>
        <w:separator/>
      </w:r>
    </w:p>
  </w:endnote>
  <w:endnote w:type="continuationSeparator" w:id="0">
    <w:p w14:paraId="3EEFBF81" w14:textId="77777777" w:rsidR="00BE49AE" w:rsidRDefault="00BE49AE" w:rsidP="00711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0FEBC" w14:textId="77777777" w:rsidR="00BE49AE" w:rsidRDefault="00BE49AE" w:rsidP="00CA7F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8929E4" w14:textId="77777777" w:rsidR="00BE49AE" w:rsidRDefault="00BE49AE" w:rsidP="00EF4EDF">
    <w:pPr>
      <w:pStyle w:val="Footer"/>
      <w:ind w:right="360"/>
      <w:rPr>
        <w:sz w:val="20"/>
      </w:rPr>
    </w:pPr>
    <w:ins w:id="4" w:author="Mike Wasson" w:date="1998-09-25T10:59:00Z">
      <w:r>
        <w:rPr>
          <w:rStyle w:val="PageNumber"/>
          <w:sz w:val="20"/>
        </w:rPr>
        <w:tab/>
      </w:r>
      <w:r>
        <w:rPr>
          <w:rStyle w:val="PageNumber"/>
          <w:sz w:val="20"/>
        </w:rPr>
        <w:tab/>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12353" w14:textId="77777777" w:rsidR="00BE49AE" w:rsidRDefault="00BE49AE" w:rsidP="00EF4EDF">
    <w:pPr>
      <w:pStyle w:val="Footer"/>
      <w:framePr w:wrap="around" w:vAnchor="text" w:hAnchor="page" w:x="11521" w:y="346"/>
      <w:rPr>
        <w:rStyle w:val="PageNumber"/>
      </w:rPr>
    </w:pPr>
    <w:r>
      <w:rPr>
        <w:rStyle w:val="PageNumber"/>
      </w:rPr>
      <w:fldChar w:fldCharType="begin"/>
    </w:r>
    <w:r>
      <w:rPr>
        <w:rStyle w:val="PageNumber"/>
      </w:rPr>
      <w:instrText xml:space="preserve">PAGE  </w:instrText>
    </w:r>
    <w:r>
      <w:rPr>
        <w:rStyle w:val="PageNumber"/>
      </w:rPr>
      <w:fldChar w:fldCharType="separate"/>
    </w:r>
    <w:r w:rsidR="00156A12">
      <w:rPr>
        <w:rStyle w:val="PageNumber"/>
        <w:noProof/>
      </w:rPr>
      <w:t>3</w:t>
    </w:r>
    <w:r>
      <w:rPr>
        <w:rStyle w:val="PageNumber"/>
      </w:rPr>
      <w:fldChar w:fldCharType="end"/>
    </w:r>
  </w:p>
  <w:sdt>
    <w:sdtPr>
      <w:rPr>
        <w:sz w:val="20"/>
      </w:rPr>
      <w:id w:val="2120864230"/>
      <w:docPartObj>
        <w:docPartGallery w:val="Page Numbers (Bottom of Page)"/>
        <w:docPartUnique/>
      </w:docPartObj>
    </w:sdtPr>
    <w:sdtContent>
      <w:p w14:paraId="2AF4E39F" w14:textId="77777777" w:rsidR="00BE49AE" w:rsidRDefault="00BE49AE" w:rsidP="00EF4EDF">
        <w:pPr>
          <w:tabs>
            <w:tab w:val="right" w:pos="9630"/>
          </w:tabs>
          <w:ind w:right="360"/>
          <w:rPr>
            <w:sz w:val="20"/>
          </w:rPr>
        </w:pPr>
        <w:r>
          <w:rPr>
            <w:noProof/>
            <w:sz w:val="20"/>
            <w:lang w:bidi="ar-SA"/>
          </w:rPr>
          <mc:AlternateContent>
            <mc:Choice Requires="wps">
              <w:drawing>
                <wp:anchor distT="0" distB="0" distL="114300" distR="114300" simplePos="0" relativeHeight="251660288" behindDoc="0" locked="0" layoutInCell="1" allowOverlap="1" wp14:anchorId="423BE114" wp14:editId="0E36876C">
                  <wp:simplePos x="0" y="0"/>
                  <wp:positionH relativeFrom="rightMargin">
                    <wp:align>center</wp:align>
                  </wp:positionH>
                  <wp:positionV relativeFrom="bottomMargin">
                    <wp:align>center</wp:align>
                  </wp:positionV>
                  <wp:extent cx="565785" cy="191770"/>
                  <wp:effectExtent l="0" t="0" r="571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14:paraId="5CF5F4D4" w14:textId="77777777" w:rsidR="00BE49AE" w:rsidRDefault="00BE49AE">
                              <w:pPr>
                                <w:pBdr>
                                  <w:top w:val="single" w:sz="4" w:space="1" w:color="7F7F7F" w:themeColor="background1" w:themeShade="7F"/>
                                </w:pBdr>
                                <w:jc w:val="center"/>
                                <w:rPr>
                                  <w:rFonts w:ascii="Times New Roman" w:hAnsi="Times New Roman"/>
                                  <w:sz w:val="18"/>
                                  <w:szCs w:val="18"/>
                                </w:rPr>
                              </w:pPr>
                            </w:p>
                            <w:p w14:paraId="62BE4480" w14:textId="77777777" w:rsidR="00BE49AE" w:rsidRPr="00C7303E" w:rsidRDefault="00BE49AE">
                              <w:pPr>
                                <w:pBdr>
                                  <w:top w:val="single" w:sz="4" w:space="1" w:color="7F7F7F" w:themeColor="background1" w:themeShade="7F"/>
                                </w:pBdr>
                                <w:jc w:val="center"/>
                                <w:rPr>
                                  <w:rFonts w:ascii="Times New Roman" w:hAnsi="Times New Roman"/>
                                  <w:sz w:val="18"/>
                                  <w:szCs w:val="18"/>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" filled="f" fillcolor="#c0504d [3205]" stroked="f" strokecolor="#4f81bd [3204]" strokeweight="2.25pt">
                  <v:textbox inset=",0,,0">
                    <w:txbxContent>
                      <w:p w14:paraId="5CF5F4D4" w14:textId="77777777" w:rsidR="00BE49AE" w:rsidRDefault="00BE49AE">
                        <w:pPr>
                          <w:pBdr>
                            <w:top w:val="single" w:sz="4" w:space="1" w:color="7F7F7F" w:themeColor="background1" w:themeShade="7F"/>
                          </w:pBdr>
                          <w:jc w:val="center"/>
                          <w:rPr>
                            <w:rFonts w:ascii="Times New Roman" w:hAnsi="Times New Roman"/>
                            <w:sz w:val="18"/>
                            <w:szCs w:val="18"/>
                          </w:rPr>
                        </w:pPr>
                      </w:p>
                      <w:p w14:paraId="62BE4480" w14:textId="77777777" w:rsidR="00BE49AE" w:rsidRPr="00C7303E" w:rsidRDefault="00BE49AE">
                        <w:pPr>
                          <w:pBdr>
                            <w:top w:val="single" w:sz="4" w:space="1" w:color="7F7F7F" w:themeColor="background1" w:themeShade="7F"/>
                          </w:pBdr>
                          <w:jc w:val="center"/>
                          <w:rPr>
                            <w:rFonts w:ascii="Times New Roman" w:hAnsi="Times New Roman"/>
                            <w:sz w:val="18"/>
                            <w:szCs w:val="18"/>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CE46D" w14:textId="77777777" w:rsidR="00BE49AE" w:rsidRDefault="00BE49AE" w:rsidP="00711498">
      <w:pPr>
        <w:spacing w:line="240" w:lineRule="auto"/>
      </w:pPr>
      <w:r>
        <w:separator/>
      </w:r>
    </w:p>
  </w:footnote>
  <w:footnote w:type="continuationSeparator" w:id="0">
    <w:p w14:paraId="59A2085A" w14:textId="77777777" w:rsidR="00BE49AE" w:rsidRDefault="00BE49AE" w:rsidP="0071149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D56A6"/>
    <w:multiLevelType w:val="hybridMultilevel"/>
    <w:tmpl w:val="E14CABC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18D3AAA"/>
    <w:multiLevelType w:val="hybridMultilevel"/>
    <w:tmpl w:val="A170D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9A4F5C"/>
    <w:multiLevelType w:val="hybridMultilevel"/>
    <w:tmpl w:val="988C9AF0"/>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5">
    <w:nsid w:val="08560749"/>
    <w:multiLevelType w:val="hybridMultilevel"/>
    <w:tmpl w:val="75E6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576C3"/>
    <w:multiLevelType w:val="hybridMultilevel"/>
    <w:tmpl w:val="C1707F20"/>
    <w:lvl w:ilvl="0" w:tplc="1820C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13BE3"/>
    <w:multiLevelType w:val="hybridMultilevel"/>
    <w:tmpl w:val="6CDE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15237"/>
    <w:multiLevelType w:val="hybridMultilevel"/>
    <w:tmpl w:val="AB04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60824"/>
    <w:multiLevelType w:val="hybridMultilevel"/>
    <w:tmpl w:val="19D8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C47F88"/>
    <w:multiLevelType w:val="hybridMultilevel"/>
    <w:tmpl w:val="D25A83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605DF2"/>
    <w:multiLevelType w:val="hybridMultilevel"/>
    <w:tmpl w:val="B9FC8AF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D351567"/>
    <w:multiLevelType w:val="hybridMultilevel"/>
    <w:tmpl w:val="67A20916"/>
    <w:lvl w:ilvl="0" w:tplc="E40A145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5179BD"/>
    <w:multiLevelType w:val="hybridMultilevel"/>
    <w:tmpl w:val="5F96982C"/>
    <w:lvl w:ilvl="0" w:tplc="1820C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636242"/>
    <w:multiLevelType w:val="hybridMultilevel"/>
    <w:tmpl w:val="88F8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D5F24"/>
    <w:multiLevelType w:val="hybridMultilevel"/>
    <w:tmpl w:val="5DB692F6"/>
    <w:lvl w:ilvl="0" w:tplc="1820C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E69C0"/>
    <w:multiLevelType w:val="hybridMultilevel"/>
    <w:tmpl w:val="96561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01762"/>
    <w:multiLevelType w:val="hybridMultilevel"/>
    <w:tmpl w:val="5A6A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95ADA"/>
    <w:multiLevelType w:val="hybridMultilevel"/>
    <w:tmpl w:val="2C146C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C4162EA"/>
    <w:multiLevelType w:val="hybridMultilevel"/>
    <w:tmpl w:val="082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26418"/>
    <w:multiLevelType w:val="hybridMultilevel"/>
    <w:tmpl w:val="6ADAACE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023959"/>
    <w:multiLevelType w:val="hybridMultilevel"/>
    <w:tmpl w:val="1F98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4A31B9"/>
    <w:multiLevelType w:val="hybridMultilevel"/>
    <w:tmpl w:val="A38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C10AB"/>
    <w:multiLevelType w:val="hybridMultilevel"/>
    <w:tmpl w:val="403A78EA"/>
    <w:lvl w:ilvl="0" w:tplc="1820C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AE5CAE"/>
    <w:multiLevelType w:val="hybridMultilevel"/>
    <w:tmpl w:val="B498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64610C"/>
    <w:multiLevelType w:val="hybridMultilevel"/>
    <w:tmpl w:val="9AB6C23E"/>
    <w:lvl w:ilvl="0" w:tplc="1820C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31809"/>
    <w:multiLevelType w:val="hybridMultilevel"/>
    <w:tmpl w:val="B13C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4E55E0"/>
    <w:multiLevelType w:val="hybridMultilevel"/>
    <w:tmpl w:val="73F2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51C7F"/>
    <w:multiLevelType w:val="hybridMultilevel"/>
    <w:tmpl w:val="C0DAF67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12"/>
  </w:num>
  <w:num w:numId="2">
    <w:abstractNumId w:val="20"/>
  </w:num>
  <w:num w:numId="3">
    <w:abstractNumId w:val="11"/>
  </w:num>
  <w:num w:numId="4">
    <w:abstractNumId w:val="18"/>
  </w:num>
  <w:num w:numId="5">
    <w:abstractNumId w:val="2"/>
  </w:num>
  <w:num w:numId="6">
    <w:abstractNumId w:val="22"/>
  </w:num>
  <w:num w:numId="7">
    <w:abstractNumId w:val="13"/>
  </w:num>
  <w:num w:numId="8">
    <w:abstractNumId w:val="15"/>
  </w:num>
  <w:num w:numId="9">
    <w:abstractNumId w:val="6"/>
  </w:num>
  <w:num w:numId="10">
    <w:abstractNumId w:val="23"/>
  </w:num>
  <w:num w:numId="11">
    <w:abstractNumId w:val="25"/>
  </w:num>
  <w:num w:numId="12">
    <w:abstractNumId w:val="28"/>
  </w:num>
  <w:num w:numId="13">
    <w:abstractNumId w:val="26"/>
  </w:num>
  <w:num w:numId="14">
    <w:abstractNumId w:val="5"/>
  </w:num>
  <w:num w:numId="15">
    <w:abstractNumId w:val="19"/>
  </w:num>
  <w:num w:numId="16">
    <w:abstractNumId w:val="9"/>
  </w:num>
  <w:num w:numId="17">
    <w:abstractNumId w:val="17"/>
  </w:num>
  <w:num w:numId="18">
    <w:abstractNumId w:val="14"/>
  </w:num>
  <w:num w:numId="19">
    <w:abstractNumId w:val="8"/>
  </w:num>
  <w:num w:numId="20">
    <w:abstractNumId w:val="27"/>
  </w:num>
  <w:num w:numId="21">
    <w:abstractNumId w:val="7"/>
  </w:num>
  <w:num w:numId="22">
    <w:abstractNumId w:val="24"/>
  </w:num>
  <w:num w:numId="23">
    <w:abstractNumId w:val="10"/>
  </w:num>
  <w:num w:numId="24">
    <w:abstractNumId w:val="0"/>
  </w:num>
  <w:num w:numId="25">
    <w:abstractNumId w:val="4"/>
  </w:num>
  <w:num w:numId="26">
    <w:abstractNumId w:val="1"/>
  </w:num>
  <w:num w:numId="27">
    <w:abstractNumId w:val="3"/>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98"/>
    <w:rsid w:val="000375FF"/>
    <w:rsid w:val="00040258"/>
    <w:rsid w:val="0004121F"/>
    <w:rsid w:val="00094A50"/>
    <w:rsid w:val="000D3E5A"/>
    <w:rsid w:val="000E671A"/>
    <w:rsid w:val="000E72D4"/>
    <w:rsid w:val="00111451"/>
    <w:rsid w:val="00154DB1"/>
    <w:rsid w:val="00156A12"/>
    <w:rsid w:val="001769F7"/>
    <w:rsid w:val="00207875"/>
    <w:rsid w:val="00214BEE"/>
    <w:rsid w:val="00217956"/>
    <w:rsid w:val="00224DA6"/>
    <w:rsid w:val="00275658"/>
    <w:rsid w:val="00284826"/>
    <w:rsid w:val="0029091D"/>
    <w:rsid w:val="002B5215"/>
    <w:rsid w:val="002F7DB7"/>
    <w:rsid w:val="00304D19"/>
    <w:rsid w:val="003270AD"/>
    <w:rsid w:val="00365132"/>
    <w:rsid w:val="003904E7"/>
    <w:rsid w:val="003E09FA"/>
    <w:rsid w:val="00473DFD"/>
    <w:rsid w:val="004773F0"/>
    <w:rsid w:val="00483BD6"/>
    <w:rsid w:val="004A4A04"/>
    <w:rsid w:val="004F3833"/>
    <w:rsid w:val="005043FB"/>
    <w:rsid w:val="005177D1"/>
    <w:rsid w:val="005607D6"/>
    <w:rsid w:val="00571ABE"/>
    <w:rsid w:val="00603DA0"/>
    <w:rsid w:val="00711498"/>
    <w:rsid w:val="00726CA8"/>
    <w:rsid w:val="007425F4"/>
    <w:rsid w:val="00747916"/>
    <w:rsid w:val="0077266A"/>
    <w:rsid w:val="0078119D"/>
    <w:rsid w:val="007E38BF"/>
    <w:rsid w:val="00815831"/>
    <w:rsid w:val="00942814"/>
    <w:rsid w:val="009440F4"/>
    <w:rsid w:val="0095594A"/>
    <w:rsid w:val="00973A3E"/>
    <w:rsid w:val="009B4AA1"/>
    <w:rsid w:val="009F55B3"/>
    <w:rsid w:val="00A92A06"/>
    <w:rsid w:val="00AA397D"/>
    <w:rsid w:val="00AD6D98"/>
    <w:rsid w:val="00AF0D6A"/>
    <w:rsid w:val="00B312B5"/>
    <w:rsid w:val="00B825B9"/>
    <w:rsid w:val="00BC3347"/>
    <w:rsid w:val="00BE49AE"/>
    <w:rsid w:val="00C166D8"/>
    <w:rsid w:val="00C47C78"/>
    <w:rsid w:val="00C7303E"/>
    <w:rsid w:val="00CA7F2E"/>
    <w:rsid w:val="00CB16D9"/>
    <w:rsid w:val="00CB522C"/>
    <w:rsid w:val="00D1440D"/>
    <w:rsid w:val="00DB221B"/>
    <w:rsid w:val="00DB779E"/>
    <w:rsid w:val="00DF2E58"/>
    <w:rsid w:val="00E0417B"/>
    <w:rsid w:val="00E56783"/>
    <w:rsid w:val="00EB6824"/>
    <w:rsid w:val="00EE0787"/>
    <w:rsid w:val="00EE38B8"/>
    <w:rsid w:val="00EF4EDF"/>
    <w:rsid w:val="00F645AD"/>
    <w:rsid w:val="00F82C3A"/>
    <w:rsid w:val="00FA5E87"/>
    <w:rsid w:val="00FC6B0B"/>
    <w:rsid w:val="00FE0F2E"/>
    <w:rsid w:val="00FF3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41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98"/>
    <w:pPr>
      <w:spacing w:after="0" w:line="360" w:lineRule="auto"/>
    </w:pPr>
    <w:rPr>
      <w:rFonts w:ascii="Arial" w:eastAsia="Times New Roman" w:hAnsi="Arial" w:cs="Times New Roman"/>
      <w:sz w:val="28"/>
      <w:szCs w:val="20"/>
      <w:lang w:bidi="he-IL"/>
    </w:rPr>
  </w:style>
  <w:style w:type="paragraph" w:styleId="Heading1">
    <w:name w:val="heading 1"/>
    <w:basedOn w:val="Normal"/>
    <w:next w:val="Normal"/>
    <w:link w:val="Heading1Char"/>
    <w:qFormat/>
    <w:rsid w:val="00711498"/>
    <w:pPr>
      <w:keepNext/>
      <w:outlineLvl w:val="0"/>
    </w:pPr>
    <w:rPr>
      <w:b/>
      <w:sz w:val="32"/>
    </w:rPr>
  </w:style>
  <w:style w:type="paragraph" w:styleId="Heading2">
    <w:name w:val="heading 2"/>
    <w:basedOn w:val="Normal"/>
    <w:next w:val="Normal"/>
    <w:link w:val="Heading2Char"/>
    <w:qFormat/>
    <w:rsid w:val="00711498"/>
    <w:pPr>
      <w:keepNext/>
      <w:outlineLvl w:val="1"/>
    </w:pPr>
    <w:rPr>
      <w:b/>
    </w:rPr>
  </w:style>
  <w:style w:type="paragraph" w:styleId="Heading4">
    <w:name w:val="heading 4"/>
    <w:basedOn w:val="Normal"/>
    <w:next w:val="Normal"/>
    <w:link w:val="Heading4Char"/>
    <w:uiPriority w:val="9"/>
    <w:unhideWhenUsed/>
    <w:qFormat/>
    <w:rsid w:val="002179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79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79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498"/>
    <w:rPr>
      <w:rFonts w:ascii="Arial" w:eastAsia="Times New Roman" w:hAnsi="Arial" w:cs="Times New Roman"/>
      <w:b/>
      <w:sz w:val="32"/>
      <w:szCs w:val="20"/>
      <w:lang w:bidi="he-IL"/>
    </w:rPr>
  </w:style>
  <w:style w:type="character" w:customStyle="1" w:styleId="Heading2Char">
    <w:name w:val="Heading 2 Char"/>
    <w:basedOn w:val="DefaultParagraphFont"/>
    <w:link w:val="Heading2"/>
    <w:rsid w:val="00711498"/>
    <w:rPr>
      <w:rFonts w:ascii="Arial" w:eastAsia="Times New Roman" w:hAnsi="Arial" w:cs="Times New Roman"/>
      <w:b/>
      <w:sz w:val="28"/>
      <w:szCs w:val="20"/>
      <w:lang w:bidi="he-IL"/>
    </w:rPr>
  </w:style>
  <w:style w:type="paragraph" w:styleId="BodyText">
    <w:name w:val="Body Text"/>
    <w:basedOn w:val="Normal"/>
    <w:link w:val="BodyTextChar"/>
    <w:rsid w:val="00711498"/>
    <w:rPr>
      <w:sz w:val="22"/>
    </w:rPr>
  </w:style>
  <w:style w:type="character" w:customStyle="1" w:styleId="BodyTextChar">
    <w:name w:val="Body Text Char"/>
    <w:basedOn w:val="DefaultParagraphFont"/>
    <w:link w:val="BodyText"/>
    <w:rsid w:val="00711498"/>
    <w:rPr>
      <w:rFonts w:ascii="Arial" w:eastAsia="Times New Roman" w:hAnsi="Arial" w:cs="Times New Roman"/>
      <w:szCs w:val="20"/>
      <w:lang w:bidi="he-IL"/>
    </w:rPr>
  </w:style>
  <w:style w:type="character" w:styleId="PageNumber">
    <w:name w:val="page number"/>
    <w:basedOn w:val="DefaultParagraphFont"/>
    <w:rsid w:val="00711498"/>
  </w:style>
  <w:style w:type="paragraph" w:styleId="Footer">
    <w:name w:val="footer"/>
    <w:basedOn w:val="Normal"/>
    <w:link w:val="FooterChar"/>
    <w:uiPriority w:val="99"/>
    <w:rsid w:val="00711498"/>
    <w:pPr>
      <w:tabs>
        <w:tab w:val="center" w:pos="4153"/>
        <w:tab w:val="right" w:pos="8306"/>
      </w:tabs>
    </w:pPr>
  </w:style>
  <w:style w:type="character" w:customStyle="1" w:styleId="FooterChar">
    <w:name w:val="Footer Char"/>
    <w:basedOn w:val="DefaultParagraphFont"/>
    <w:link w:val="Footer"/>
    <w:uiPriority w:val="99"/>
    <w:rsid w:val="00711498"/>
    <w:rPr>
      <w:rFonts w:ascii="Arial" w:eastAsia="Times New Roman" w:hAnsi="Arial" w:cs="Times New Roman"/>
      <w:sz w:val="28"/>
      <w:szCs w:val="20"/>
      <w:lang w:bidi="he-IL"/>
    </w:rPr>
  </w:style>
  <w:style w:type="paragraph" w:styleId="Header">
    <w:name w:val="header"/>
    <w:basedOn w:val="Normal"/>
    <w:link w:val="HeaderChar"/>
    <w:uiPriority w:val="99"/>
    <w:unhideWhenUsed/>
    <w:rsid w:val="00711498"/>
    <w:pPr>
      <w:tabs>
        <w:tab w:val="center" w:pos="4680"/>
        <w:tab w:val="right" w:pos="9360"/>
      </w:tabs>
      <w:spacing w:line="240" w:lineRule="auto"/>
    </w:pPr>
  </w:style>
  <w:style w:type="character" w:customStyle="1" w:styleId="HeaderChar">
    <w:name w:val="Header Char"/>
    <w:basedOn w:val="DefaultParagraphFont"/>
    <w:link w:val="Header"/>
    <w:uiPriority w:val="99"/>
    <w:rsid w:val="00711498"/>
    <w:rPr>
      <w:rFonts w:ascii="Arial" w:eastAsia="Times New Roman" w:hAnsi="Arial" w:cs="Times New Roman"/>
      <w:sz w:val="28"/>
      <w:szCs w:val="20"/>
      <w:lang w:bidi="he-IL"/>
    </w:rPr>
  </w:style>
  <w:style w:type="character" w:customStyle="1" w:styleId="Heading4Char">
    <w:name w:val="Heading 4 Char"/>
    <w:basedOn w:val="DefaultParagraphFont"/>
    <w:link w:val="Heading4"/>
    <w:uiPriority w:val="9"/>
    <w:rsid w:val="00217956"/>
    <w:rPr>
      <w:rFonts w:asciiTheme="majorHAnsi" w:eastAsiaTheme="majorEastAsia" w:hAnsiTheme="majorHAnsi" w:cstheme="majorBidi"/>
      <w:b/>
      <w:bCs/>
      <w:i/>
      <w:iCs/>
      <w:color w:val="4F81BD" w:themeColor="accent1"/>
      <w:sz w:val="28"/>
      <w:szCs w:val="20"/>
      <w:lang w:bidi="he-IL"/>
    </w:rPr>
  </w:style>
  <w:style w:type="character" w:customStyle="1" w:styleId="Heading5Char">
    <w:name w:val="Heading 5 Char"/>
    <w:basedOn w:val="DefaultParagraphFont"/>
    <w:link w:val="Heading5"/>
    <w:uiPriority w:val="9"/>
    <w:semiHidden/>
    <w:rsid w:val="00217956"/>
    <w:rPr>
      <w:rFonts w:asciiTheme="majorHAnsi" w:eastAsiaTheme="majorEastAsia" w:hAnsiTheme="majorHAnsi" w:cstheme="majorBidi"/>
      <w:color w:val="243F60" w:themeColor="accent1" w:themeShade="7F"/>
      <w:sz w:val="28"/>
      <w:szCs w:val="20"/>
      <w:lang w:bidi="he-IL"/>
    </w:rPr>
  </w:style>
  <w:style w:type="character" w:customStyle="1" w:styleId="Heading6Char">
    <w:name w:val="Heading 6 Char"/>
    <w:basedOn w:val="DefaultParagraphFont"/>
    <w:link w:val="Heading6"/>
    <w:uiPriority w:val="9"/>
    <w:rsid w:val="00217956"/>
    <w:rPr>
      <w:rFonts w:asciiTheme="majorHAnsi" w:eastAsiaTheme="majorEastAsia" w:hAnsiTheme="majorHAnsi" w:cstheme="majorBidi"/>
      <w:i/>
      <w:iCs/>
      <w:color w:val="243F60" w:themeColor="accent1" w:themeShade="7F"/>
      <w:sz w:val="28"/>
      <w:szCs w:val="20"/>
      <w:lang w:bidi="he-IL"/>
    </w:rPr>
  </w:style>
  <w:style w:type="paragraph" w:customStyle="1" w:styleId="Level3">
    <w:name w:val="Level 3"/>
    <w:basedOn w:val="Normal"/>
    <w:rsid w:val="00217956"/>
    <w:pPr>
      <w:widowControl w:val="0"/>
      <w:spacing w:line="240" w:lineRule="auto"/>
    </w:pPr>
    <w:rPr>
      <w:rFonts w:ascii="Times New Roman" w:hAnsi="Times New Roman"/>
      <w:sz w:val="24"/>
      <w:lang w:bidi="ar-SA"/>
    </w:rPr>
  </w:style>
  <w:style w:type="paragraph" w:styleId="TOC1">
    <w:name w:val="toc 1"/>
    <w:basedOn w:val="Normal"/>
    <w:next w:val="Normal"/>
    <w:autoRedefine/>
    <w:uiPriority w:val="39"/>
    <w:rsid w:val="0077266A"/>
    <w:pPr>
      <w:tabs>
        <w:tab w:val="right" w:leader="dot" w:pos="8630"/>
      </w:tabs>
      <w:spacing w:after="60" w:line="240" w:lineRule="auto"/>
    </w:pPr>
    <w:rPr>
      <w:rFonts w:ascii="Times New Roman" w:hAnsi="Times New Roman"/>
      <w:noProof/>
      <w:sz w:val="24"/>
      <w:szCs w:val="24"/>
      <w:lang w:bidi="ar-SA"/>
    </w:rPr>
  </w:style>
  <w:style w:type="paragraph" w:styleId="TOC2">
    <w:name w:val="toc 2"/>
    <w:basedOn w:val="Normal"/>
    <w:next w:val="Normal"/>
    <w:autoRedefine/>
    <w:uiPriority w:val="39"/>
    <w:rsid w:val="0077266A"/>
    <w:pPr>
      <w:tabs>
        <w:tab w:val="right" w:leader="dot" w:pos="8630"/>
      </w:tabs>
      <w:spacing w:after="60" w:line="240" w:lineRule="auto"/>
      <w:ind w:left="240"/>
    </w:pPr>
    <w:rPr>
      <w:rFonts w:ascii="Times New Roman" w:hAnsi="Times New Roman"/>
      <w:noProof/>
      <w:sz w:val="24"/>
      <w:szCs w:val="24"/>
      <w:lang w:bidi="ar-SA"/>
    </w:rPr>
  </w:style>
  <w:style w:type="paragraph" w:styleId="TOC3">
    <w:name w:val="toc 3"/>
    <w:basedOn w:val="Normal"/>
    <w:next w:val="Normal"/>
    <w:autoRedefine/>
    <w:semiHidden/>
    <w:rsid w:val="005177D1"/>
    <w:pPr>
      <w:spacing w:line="240" w:lineRule="auto"/>
      <w:ind w:left="480"/>
    </w:pPr>
    <w:rPr>
      <w:rFonts w:ascii="Times New Roman" w:hAnsi="Times New Roman"/>
      <w:sz w:val="24"/>
      <w:szCs w:val="24"/>
      <w:lang w:bidi="ar-SA"/>
    </w:rPr>
  </w:style>
  <w:style w:type="character" w:styleId="Hyperlink">
    <w:name w:val="Hyperlink"/>
    <w:basedOn w:val="DefaultParagraphFont"/>
    <w:rsid w:val="005177D1"/>
    <w:rPr>
      <w:color w:val="0000FF"/>
      <w:u w:val="single"/>
    </w:rPr>
  </w:style>
  <w:style w:type="paragraph" w:styleId="ListParagraph">
    <w:name w:val="List Paragraph"/>
    <w:basedOn w:val="Normal"/>
    <w:uiPriority w:val="34"/>
    <w:qFormat/>
    <w:rsid w:val="00BC3347"/>
    <w:pPr>
      <w:ind w:left="720"/>
      <w:contextualSpacing/>
    </w:pPr>
  </w:style>
  <w:style w:type="paragraph" w:styleId="NoSpacing">
    <w:name w:val="No Spacing"/>
    <w:uiPriority w:val="1"/>
    <w:qFormat/>
    <w:rsid w:val="009B4AA1"/>
    <w:pPr>
      <w:spacing w:after="0" w:line="240" w:lineRule="auto"/>
    </w:pPr>
    <w:rPr>
      <w:rFonts w:ascii="Arial" w:eastAsia="Times New Roman" w:hAnsi="Arial" w:cs="Times New Roman"/>
      <w:sz w:val="28"/>
      <w:szCs w:val="20"/>
      <w:lang w:bidi="he-IL"/>
    </w:rPr>
  </w:style>
  <w:style w:type="paragraph" w:customStyle="1" w:styleId="Default">
    <w:name w:val="Default"/>
    <w:rsid w:val="000D3E5A"/>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Emphasis">
    <w:name w:val="Emphasis"/>
    <w:basedOn w:val="DefaultParagraphFont"/>
    <w:uiPriority w:val="20"/>
    <w:qFormat/>
    <w:rsid w:val="000D3E5A"/>
    <w:rPr>
      <w:i/>
      <w:iCs/>
    </w:rPr>
  </w:style>
  <w:style w:type="paragraph" w:styleId="BalloonText">
    <w:name w:val="Balloon Text"/>
    <w:basedOn w:val="Normal"/>
    <w:link w:val="BalloonTextChar"/>
    <w:uiPriority w:val="99"/>
    <w:semiHidden/>
    <w:unhideWhenUsed/>
    <w:rsid w:val="00D1440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40D"/>
    <w:rPr>
      <w:rFonts w:ascii="Lucida Grande" w:eastAsia="Times New Roman" w:hAnsi="Lucida Grande" w:cs="Times New Roman"/>
      <w:sz w:val="18"/>
      <w:szCs w:val="18"/>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98"/>
    <w:pPr>
      <w:spacing w:after="0" w:line="360" w:lineRule="auto"/>
    </w:pPr>
    <w:rPr>
      <w:rFonts w:ascii="Arial" w:eastAsia="Times New Roman" w:hAnsi="Arial" w:cs="Times New Roman"/>
      <w:sz w:val="28"/>
      <w:szCs w:val="20"/>
      <w:lang w:bidi="he-IL"/>
    </w:rPr>
  </w:style>
  <w:style w:type="paragraph" w:styleId="Heading1">
    <w:name w:val="heading 1"/>
    <w:basedOn w:val="Normal"/>
    <w:next w:val="Normal"/>
    <w:link w:val="Heading1Char"/>
    <w:qFormat/>
    <w:rsid w:val="00711498"/>
    <w:pPr>
      <w:keepNext/>
      <w:outlineLvl w:val="0"/>
    </w:pPr>
    <w:rPr>
      <w:b/>
      <w:sz w:val="32"/>
    </w:rPr>
  </w:style>
  <w:style w:type="paragraph" w:styleId="Heading2">
    <w:name w:val="heading 2"/>
    <w:basedOn w:val="Normal"/>
    <w:next w:val="Normal"/>
    <w:link w:val="Heading2Char"/>
    <w:qFormat/>
    <w:rsid w:val="00711498"/>
    <w:pPr>
      <w:keepNext/>
      <w:outlineLvl w:val="1"/>
    </w:pPr>
    <w:rPr>
      <w:b/>
    </w:rPr>
  </w:style>
  <w:style w:type="paragraph" w:styleId="Heading4">
    <w:name w:val="heading 4"/>
    <w:basedOn w:val="Normal"/>
    <w:next w:val="Normal"/>
    <w:link w:val="Heading4Char"/>
    <w:uiPriority w:val="9"/>
    <w:unhideWhenUsed/>
    <w:qFormat/>
    <w:rsid w:val="002179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79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795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498"/>
    <w:rPr>
      <w:rFonts w:ascii="Arial" w:eastAsia="Times New Roman" w:hAnsi="Arial" w:cs="Times New Roman"/>
      <w:b/>
      <w:sz w:val="32"/>
      <w:szCs w:val="20"/>
      <w:lang w:bidi="he-IL"/>
    </w:rPr>
  </w:style>
  <w:style w:type="character" w:customStyle="1" w:styleId="Heading2Char">
    <w:name w:val="Heading 2 Char"/>
    <w:basedOn w:val="DefaultParagraphFont"/>
    <w:link w:val="Heading2"/>
    <w:rsid w:val="00711498"/>
    <w:rPr>
      <w:rFonts w:ascii="Arial" w:eastAsia="Times New Roman" w:hAnsi="Arial" w:cs="Times New Roman"/>
      <w:b/>
      <w:sz w:val="28"/>
      <w:szCs w:val="20"/>
      <w:lang w:bidi="he-IL"/>
    </w:rPr>
  </w:style>
  <w:style w:type="paragraph" w:styleId="BodyText">
    <w:name w:val="Body Text"/>
    <w:basedOn w:val="Normal"/>
    <w:link w:val="BodyTextChar"/>
    <w:rsid w:val="00711498"/>
    <w:rPr>
      <w:sz w:val="22"/>
    </w:rPr>
  </w:style>
  <w:style w:type="character" w:customStyle="1" w:styleId="BodyTextChar">
    <w:name w:val="Body Text Char"/>
    <w:basedOn w:val="DefaultParagraphFont"/>
    <w:link w:val="BodyText"/>
    <w:rsid w:val="00711498"/>
    <w:rPr>
      <w:rFonts w:ascii="Arial" w:eastAsia="Times New Roman" w:hAnsi="Arial" w:cs="Times New Roman"/>
      <w:szCs w:val="20"/>
      <w:lang w:bidi="he-IL"/>
    </w:rPr>
  </w:style>
  <w:style w:type="character" w:styleId="PageNumber">
    <w:name w:val="page number"/>
    <w:basedOn w:val="DefaultParagraphFont"/>
    <w:rsid w:val="00711498"/>
  </w:style>
  <w:style w:type="paragraph" w:styleId="Footer">
    <w:name w:val="footer"/>
    <w:basedOn w:val="Normal"/>
    <w:link w:val="FooterChar"/>
    <w:uiPriority w:val="99"/>
    <w:rsid w:val="00711498"/>
    <w:pPr>
      <w:tabs>
        <w:tab w:val="center" w:pos="4153"/>
        <w:tab w:val="right" w:pos="8306"/>
      </w:tabs>
    </w:pPr>
  </w:style>
  <w:style w:type="character" w:customStyle="1" w:styleId="FooterChar">
    <w:name w:val="Footer Char"/>
    <w:basedOn w:val="DefaultParagraphFont"/>
    <w:link w:val="Footer"/>
    <w:uiPriority w:val="99"/>
    <w:rsid w:val="00711498"/>
    <w:rPr>
      <w:rFonts w:ascii="Arial" w:eastAsia="Times New Roman" w:hAnsi="Arial" w:cs="Times New Roman"/>
      <w:sz w:val="28"/>
      <w:szCs w:val="20"/>
      <w:lang w:bidi="he-IL"/>
    </w:rPr>
  </w:style>
  <w:style w:type="paragraph" w:styleId="Header">
    <w:name w:val="header"/>
    <w:basedOn w:val="Normal"/>
    <w:link w:val="HeaderChar"/>
    <w:uiPriority w:val="99"/>
    <w:unhideWhenUsed/>
    <w:rsid w:val="00711498"/>
    <w:pPr>
      <w:tabs>
        <w:tab w:val="center" w:pos="4680"/>
        <w:tab w:val="right" w:pos="9360"/>
      </w:tabs>
      <w:spacing w:line="240" w:lineRule="auto"/>
    </w:pPr>
  </w:style>
  <w:style w:type="character" w:customStyle="1" w:styleId="HeaderChar">
    <w:name w:val="Header Char"/>
    <w:basedOn w:val="DefaultParagraphFont"/>
    <w:link w:val="Header"/>
    <w:uiPriority w:val="99"/>
    <w:rsid w:val="00711498"/>
    <w:rPr>
      <w:rFonts w:ascii="Arial" w:eastAsia="Times New Roman" w:hAnsi="Arial" w:cs="Times New Roman"/>
      <w:sz w:val="28"/>
      <w:szCs w:val="20"/>
      <w:lang w:bidi="he-IL"/>
    </w:rPr>
  </w:style>
  <w:style w:type="character" w:customStyle="1" w:styleId="Heading4Char">
    <w:name w:val="Heading 4 Char"/>
    <w:basedOn w:val="DefaultParagraphFont"/>
    <w:link w:val="Heading4"/>
    <w:uiPriority w:val="9"/>
    <w:rsid w:val="00217956"/>
    <w:rPr>
      <w:rFonts w:asciiTheme="majorHAnsi" w:eastAsiaTheme="majorEastAsia" w:hAnsiTheme="majorHAnsi" w:cstheme="majorBidi"/>
      <w:b/>
      <w:bCs/>
      <w:i/>
      <w:iCs/>
      <w:color w:val="4F81BD" w:themeColor="accent1"/>
      <w:sz w:val="28"/>
      <w:szCs w:val="20"/>
      <w:lang w:bidi="he-IL"/>
    </w:rPr>
  </w:style>
  <w:style w:type="character" w:customStyle="1" w:styleId="Heading5Char">
    <w:name w:val="Heading 5 Char"/>
    <w:basedOn w:val="DefaultParagraphFont"/>
    <w:link w:val="Heading5"/>
    <w:uiPriority w:val="9"/>
    <w:semiHidden/>
    <w:rsid w:val="00217956"/>
    <w:rPr>
      <w:rFonts w:asciiTheme="majorHAnsi" w:eastAsiaTheme="majorEastAsia" w:hAnsiTheme="majorHAnsi" w:cstheme="majorBidi"/>
      <w:color w:val="243F60" w:themeColor="accent1" w:themeShade="7F"/>
      <w:sz w:val="28"/>
      <w:szCs w:val="20"/>
      <w:lang w:bidi="he-IL"/>
    </w:rPr>
  </w:style>
  <w:style w:type="character" w:customStyle="1" w:styleId="Heading6Char">
    <w:name w:val="Heading 6 Char"/>
    <w:basedOn w:val="DefaultParagraphFont"/>
    <w:link w:val="Heading6"/>
    <w:uiPriority w:val="9"/>
    <w:rsid w:val="00217956"/>
    <w:rPr>
      <w:rFonts w:asciiTheme="majorHAnsi" w:eastAsiaTheme="majorEastAsia" w:hAnsiTheme="majorHAnsi" w:cstheme="majorBidi"/>
      <w:i/>
      <w:iCs/>
      <w:color w:val="243F60" w:themeColor="accent1" w:themeShade="7F"/>
      <w:sz w:val="28"/>
      <w:szCs w:val="20"/>
      <w:lang w:bidi="he-IL"/>
    </w:rPr>
  </w:style>
  <w:style w:type="paragraph" w:customStyle="1" w:styleId="Level3">
    <w:name w:val="Level 3"/>
    <w:basedOn w:val="Normal"/>
    <w:rsid w:val="00217956"/>
    <w:pPr>
      <w:widowControl w:val="0"/>
      <w:spacing w:line="240" w:lineRule="auto"/>
    </w:pPr>
    <w:rPr>
      <w:rFonts w:ascii="Times New Roman" w:hAnsi="Times New Roman"/>
      <w:sz w:val="24"/>
      <w:lang w:bidi="ar-SA"/>
    </w:rPr>
  </w:style>
  <w:style w:type="paragraph" w:styleId="TOC1">
    <w:name w:val="toc 1"/>
    <w:basedOn w:val="Normal"/>
    <w:next w:val="Normal"/>
    <w:autoRedefine/>
    <w:uiPriority w:val="39"/>
    <w:rsid w:val="0077266A"/>
    <w:pPr>
      <w:tabs>
        <w:tab w:val="right" w:leader="dot" w:pos="8630"/>
      </w:tabs>
      <w:spacing w:after="60" w:line="240" w:lineRule="auto"/>
    </w:pPr>
    <w:rPr>
      <w:rFonts w:ascii="Times New Roman" w:hAnsi="Times New Roman"/>
      <w:noProof/>
      <w:sz w:val="24"/>
      <w:szCs w:val="24"/>
      <w:lang w:bidi="ar-SA"/>
    </w:rPr>
  </w:style>
  <w:style w:type="paragraph" w:styleId="TOC2">
    <w:name w:val="toc 2"/>
    <w:basedOn w:val="Normal"/>
    <w:next w:val="Normal"/>
    <w:autoRedefine/>
    <w:uiPriority w:val="39"/>
    <w:rsid w:val="0077266A"/>
    <w:pPr>
      <w:tabs>
        <w:tab w:val="right" w:leader="dot" w:pos="8630"/>
      </w:tabs>
      <w:spacing w:after="60" w:line="240" w:lineRule="auto"/>
      <w:ind w:left="240"/>
    </w:pPr>
    <w:rPr>
      <w:rFonts w:ascii="Times New Roman" w:hAnsi="Times New Roman"/>
      <w:noProof/>
      <w:sz w:val="24"/>
      <w:szCs w:val="24"/>
      <w:lang w:bidi="ar-SA"/>
    </w:rPr>
  </w:style>
  <w:style w:type="paragraph" w:styleId="TOC3">
    <w:name w:val="toc 3"/>
    <w:basedOn w:val="Normal"/>
    <w:next w:val="Normal"/>
    <w:autoRedefine/>
    <w:semiHidden/>
    <w:rsid w:val="005177D1"/>
    <w:pPr>
      <w:spacing w:line="240" w:lineRule="auto"/>
      <w:ind w:left="480"/>
    </w:pPr>
    <w:rPr>
      <w:rFonts w:ascii="Times New Roman" w:hAnsi="Times New Roman"/>
      <w:sz w:val="24"/>
      <w:szCs w:val="24"/>
      <w:lang w:bidi="ar-SA"/>
    </w:rPr>
  </w:style>
  <w:style w:type="character" w:styleId="Hyperlink">
    <w:name w:val="Hyperlink"/>
    <w:basedOn w:val="DefaultParagraphFont"/>
    <w:rsid w:val="005177D1"/>
    <w:rPr>
      <w:color w:val="0000FF"/>
      <w:u w:val="single"/>
    </w:rPr>
  </w:style>
  <w:style w:type="paragraph" w:styleId="ListParagraph">
    <w:name w:val="List Paragraph"/>
    <w:basedOn w:val="Normal"/>
    <w:uiPriority w:val="34"/>
    <w:qFormat/>
    <w:rsid w:val="00BC3347"/>
    <w:pPr>
      <w:ind w:left="720"/>
      <w:contextualSpacing/>
    </w:pPr>
  </w:style>
  <w:style w:type="paragraph" w:styleId="NoSpacing">
    <w:name w:val="No Spacing"/>
    <w:uiPriority w:val="1"/>
    <w:qFormat/>
    <w:rsid w:val="009B4AA1"/>
    <w:pPr>
      <w:spacing w:after="0" w:line="240" w:lineRule="auto"/>
    </w:pPr>
    <w:rPr>
      <w:rFonts w:ascii="Arial" w:eastAsia="Times New Roman" w:hAnsi="Arial" w:cs="Times New Roman"/>
      <w:sz w:val="28"/>
      <w:szCs w:val="20"/>
      <w:lang w:bidi="he-IL"/>
    </w:rPr>
  </w:style>
  <w:style w:type="paragraph" w:customStyle="1" w:styleId="Default">
    <w:name w:val="Default"/>
    <w:rsid w:val="000D3E5A"/>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Emphasis">
    <w:name w:val="Emphasis"/>
    <w:basedOn w:val="DefaultParagraphFont"/>
    <w:uiPriority w:val="20"/>
    <w:qFormat/>
    <w:rsid w:val="000D3E5A"/>
    <w:rPr>
      <w:i/>
      <w:iCs/>
    </w:rPr>
  </w:style>
  <w:style w:type="paragraph" w:styleId="BalloonText">
    <w:name w:val="Balloon Text"/>
    <w:basedOn w:val="Normal"/>
    <w:link w:val="BalloonTextChar"/>
    <w:uiPriority w:val="99"/>
    <w:semiHidden/>
    <w:unhideWhenUsed/>
    <w:rsid w:val="00D1440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40D"/>
    <w:rPr>
      <w:rFonts w:ascii="Lucida Grande" w:eastAsia="Times New Roman" w:hAnsi="Lucida Grande" w:cs="Times New Roman"/>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88930">
      <w:bodyDiv w:val="1"/>
      <w:marLeft w:val="0"/>
      <w:marRight w:val="0"/>
      <w:marTop w:val="0"/>
      <w:marBottom w:val="0"/>
      <w:divBdr>
        <w:top w:val="none" w:sz="0" w:space="0" w:color="auto"/>
        <w:left w:val="none" w:sz="0" w:space="0" w:color="auto"/>
        <w:bottom w:val="none" w:sz="0" w:space="0" w:color="auto"/>
        <w:right w:val="none" w:sz="0" w:space="0" w:color="auto"/>
      </w:divBdr>
    </w:div>
    <w:div w:id="608322509">
      <w:bodyDiv w:val="1"/>
      <w:marLeft w:val="0"/>
      <w:marRight w:val="0"/>
      <w:marTop w:val="0"/>
      <w:marBottom w:val="0"/>
      <w:divBdr>
        <w:top w:val="none" w:sz="0" w:space="0" w:color="auto"/>
        <w:left w:val="none" w:sz="0" w:space="0" w:color="auto"/>
        <w:bottom w:val="none" w:sz="0" w:space="0" w:color="auto"/>
        <w:right w:val="none" w:sz="0" w:space="0" w:color="auto"/>
      </w:divBdr>
    </w:div>
    <w:div w:id="754743755">
      <w:bodyDiv w:val="1"/>
      <w:marLeft w:val="0"/>
      <w:marRight w:val="0"/>
      <w:marTop w:val="0"/>
      <w:marBottom w:val="0"/>
      <w:divBdr>
        <w:top w:val="none" w:sz="0" w:space="0" w:color="auto"/>
        <w:left w:val="none" w:sz="0" w:space="0" w:color="auto"/>
        <w:bottom w:val="none" w:sz="0" w:space="0" w:color="auto"/>
        <w:right w:val="none" w:sz="0" w:space="0" w:color="auto"/>
      </w:divBdr>
      <w:divsChild>
        <w:div w:id="513496478">
          <w:marLeft w:val="0"/>
          <w:marRight w:val="0"/>
          <w:marTop w:val="0"/>
          <w:marBottom w:val="0"/>
          <w:divBdr>
            <w:top w:val="none" w:sz="0" w:space="0" w:color="auto"/>
            <w:left w:val="none" w:sz="0" w:space="0" w:color="auto"/>
            <w:bottom w:val="none" w:sz="0" w:space="0" w:color="auto"/>
            <w:right w:val="none" w:sz="0" w:space="0" w:color="auto"/>
          </w:divBdr>
          <w:divsChild>
            <w:div w:id="814369284">
              <w:marLeft w:val="0"/>
              <w:marRight w:val="0"/>
              <w:marTop w:val="0"/>
              <w:marBottom w:val="0"/>
              <w:divBdr>
                <w:top w:val="none" w:sz="0" w:space="0" w:color="auto"/>
                <w:left w:val="none" w:sz="0" w:space="0" w:color="auto"/>
                <w:bottom w:val="none" w:sz="0" w:space="0" w:color="auto"/>
                <w:right w:val="none" w:sz="0" w:space="0" w:color="auto"/>
              </w:divBdr>
              <w:divsChild>
                <w:div w:id="538473004">
                  <w:marLeft w:val="0"/>
                  <w:marRight w:val="0"/>
                  <w:marTop w:val="0"/>
                  <w:marBottom w:val="0"/>
                  <w:divBdr>
                    <w:top w:val="none" w:sz="0" w:space="0" w:color="auto"/>
                    <w:left w:val="none" w:sz="0" w:space="0" w:color="auto"/>
                    <w:bottom w:val="none" w:sz="0" w:space="0" w:color="auto"/>
                    <w:right w:val="none" w:sz="0" w:space="0" w:color="auto"/>
                  </w:divBdr>
                  <w:divsChild>
                    <w:div w:id="651368687">
                      <w:marLeft w:val="0"/>
                      <w:marRight w:val="0"/>
                      <w:marTop w:val="0"/>
                      <w:marBottom w:val="0"/>
                      <w:divBdr>
                        <w:top w:val="none" w:sz="0" w:space="0" w:color="auto"/>
                        <w:left w:val="none" w:sz="0" w:space="0" w:color="auto"/>
                        <w:bottom w:val="none" w:sz="0" w:space="0" w:color="auto"/>
                        <w:right w:val="none" w:sz="0" w:space="0" w:color="auto"/>
                      </w:divBdr>
                      <w:divsChild>
                        <w:div w:id="982583394">
                          <w:marLeft w:val="0"/>
                          <w:marRight w:val="0"/>
                          <w:marTop w:val="0"/>
                          <w:marBottom w:val="0"/>
                          <w:divBdr>
                            <w:top w:val="none" w:sz="0" w:space="0" w:color="auto"/>
                            <w:left w:val="none" w:sz="0" w:space="0" w:color="auto"/>
                            <w:bottom w:val="none" w:sz="0" w:space="0" w:color="auto"/>
                            <w:right w:val="none" w:sz="0" w:space="0" w:color="auto"/>
                          </w:divBdr>
                          <w:divsChild>
                            <w:div w:id="1926766242">
                              <w:marLeft w:val="0"/>
                              <w:marRight w:val="0"/>
                              <w:marTop w:val="0"/>
                              <w:marBottom w:val="0"/>
                              <w:divBdr>
                                <w:top w:val="none" w:sz="0" w:space="0" w:color="auto"/>
                                <w:left w:val="none" w:sz="0" w:space="0" w:color="auto"/>
                                <w:bottom w:val="none" w:sz="0" w:space="0" w:color="auto"/>
                                <w:right w:val="none" w:sz="0" w:space="0" w:color="auto"/>
                              </w:divBdr>
                              <w:divsChild>
                                <w:div w:id="2134983154">
                                  <w:marLeft w:val="0"/>
                                  <w:marRight w:val="0"/>
                                  <w:marTop w:val="0"/>
                                  <w:marBottom w:val="0"/>
                                  <w:divBdr>
                                    <w:top w:val="none" w:sz="0" w:space="0" w:color="auto"/>
                                    <w:left w:val="none" w:sz="0" w:space="0" w:color="auto"/>
                                    <w:bottom w:val="none" w:sz="0" w:space="0" w:color="auto"/>
                                    <w:right w:val="none" w:sz="0" w:space="0" w:color="auto"/>
                                  </w:divBdr>
                                  <w:divsChild>
                                    <w:div w:id="1861167037">
                                      <w:marLeft w:val="0"/>
                                      <w:marRight w:val="0"/>
                                      <w:marTop w:val="0"/>
                                      <w:marBottom w:val="0"/>
                                      <w:divBdr>
                                        <w:top w:val="none" w:sz="0" w:space="0" w:color="auto"/>
                                        <w:left w:val="none" w:sz="0" w:space="0" w:color="auto"/>
                                        <w:bottom w:val="none" w:sz="0" w:space="0" w:color="auto"/>
                                        <w:right w:val="none" w:sz="0" w:space="0" w:color="auto"/>
                                      </w:divBdr>
                                      <w:divsChild>
                                        <w:div w:id="290674333">
                                          <w:marLeft w:val="0"/>
                                          <w:marRight w:val="0"/>
                                          <w:marTop w:val="0"/>
                                          <w:marBottom w:val="0"/>
                                          <w:divBdr>
                                            <w:top w:val="none" w:sz="0" w:space="0" w:color="auto"/>
                                            <w:left w:val="none" w:sz="0" w:space="0" w:color="auto"/>
                                            <w:bottom w:val="none" w:sz="0" w:space="0" w:color="auto"/>
                                            <w:right w:val="none" w:sz="0" w:space="0" w:color="auto"/>
                                          </w:divBdr>
                                          <w:divsChild>
                                            <w:div w:id="401218058">
                                              <w:marLeft w:val="2520"/>
                                              <w:marRight w:val="2520"/>
                                              <w:marTop w:val="0"/>
                                              <w:marBottom w:val="0"/>
                                              <w:divBdr>
                                                <w:top w:val="none" w:sz="0" w:space="0" w:color="auto"/>
                                                <w:left w:val="none" w:sz="0" w:space="0" w:color="auto"/>
                                                <w:bottom w:val="none" w:sz="0" w:space="0" w:color="auto"/>
                                                <w:right w:val="none" w:sz="0" w:space="0" w:color="auto"/>
                                              </w:divBdr>
                                              <w:divsChild>
                                                <w:div w:id="739211907">
                                                  <w:marLeft w:val="0"/>
                                                  <w:marRight w:val="0"/>
                                                  <w:marTop w:val="0"/>
                                                  <w:marBottom w:val="0"/>
                                                  <w:divBdr>
                                                    <w:top w:val="none" w:sz="0" w:space="0" w:color="auto"/>
                                                    <w:left w:val="none" w:sz="0" w:space="0" w:color="auto"/>
                                                    <w:bottom w:val="none" w:sz="0" w:space="0" w:color="auto"/>
                                                    <w:right w:val="none" w:sz="0" w:space="0" w:color="auto"/>
                                                  </w:divBdr>
                                                  <w:divsChild>
                                                    <w:div w:id="1557280976">
                                                      <w:marLeft w:val="0"/>
                                                      <w:marRight w:val="0"/>
                                                      <w:marTop w:val="0"/>
                                                      <w:marBottom w:val="0"/>
                                                      <w:divBdr>
                                                        <w:top w:val="none" w:sz="0" w:space="0" w:color="auto"/>
                                                        <w:left w:val="none" w:sz="0" w:space="0" w:color="auto"/>
                                                        <w:bottom w:val="none" w:sz="0" w:space="0" w:color="auto"/>
                                                        <w:right w:val="none" w:sz="0" w:space="0" w:color="auto"/>
                                                      </w:divBdr>
                                                      <w:divsChild>
                                                        <w:div w:id="540290751">
                                                          <w:marLeft w:val="0"/>
                                                          <w:marRight w:val="0"/>
                                                          <w:marTop w:val="0"/>
                                                          <w:marBottom w:val="0"/>
                                                          <w:divBdr>
                                                            <w:top w:val="none" w:sz="0" w:space="0" w:color="auto"/>
                                                            <w:left w:val="none" w:sz="0" w:space="0" w:color="auto"/>
                                                            <w:bottom w:val="none" w:sz="0" w:space="0" w:color="auto"/>
                                                            <w:right w:val="none" w:sz="0" w:space="0" w:color="auto"/>
                                                          </w:divBdr>
                                                          <w:divsChild>
                                                            <w:div w:id="889806245">
                                                              <w:marLeft w:val="0"/>
                                                              <w:marRight w:val="0"/>
                                                              <w:marTop w:val="0"/>
                                                              <w:marBottom w:val="0"/>
                                                              <w:divBdr>
                                                                <w:top w:val="none" w:sz="0" w:space="0" w:color="auto"/>
                                                                <w:left w:val="none" w:sz="0" w:space="0" w:color="auto"/>
                                                                <w:bottom w:val="none" w:sz="0" w:space="0" w:color="auto"/>
                                                                <w:right w:val="none" w:sz="0" w:space="0" w:color="auto"/>
                                                              </w:divBdr>
                                                              <w:divsChild>
                                                                <w:div w:id="253709732">
                                                                  <w:marLeft w:val="0"/>
                                                                  <w:marRight w:val="0"/>
                                                                  <w:marTop w:val="0"/>
                                                                  <w:marBottom w:val="0"/>
                                                                  <w:divBdr>
                                                                    <w:top w:val="none" w:sz="0" w:space="0" w:color="auto"/>
                                                                    <w:left w:val="none" w:sz="0" w:space="0" w:color="auto"/>
                                                                    <w:bottom w:val="none" w:sz="0" w:space="0" w:color="auto"/>
                                                                    <w:right w:val="none" w:sz="0" w:space="0" w:color="auto"/>
                                                                  </w:divBdr>
                                                                  <w:divsChild>
                                                                    <w:div w:id="1079055845">
                                                                      <w:marLeft w:val="0"/>
                                                                      <w:marRight w:val="0"/>
                                                                      <w:marTop w:val="0"/>
                                                                      <w:marBottom w:val="0"/>
                                                                      <w:divBdr>
                                                                        <w:top w:val="none" w:sz="0" w:space="0" w:color="auto"/>
                                                                        <w:left w:val="none" w:sz="0" w:space="0" w:color="auto"/>
                                                                        <w:bottom w:val="none" w:sz="0" w:space="0" w:color="auto"/>
                                                                        <w:right w:val="none" w:sz="0" w:space="0" w:color="auto"/>
                                                                      </w:divBdr>
                                                                      <w:divsChild>
                                                                        <w:div w:id="237594723">
                                                                          <w:marLeft w:val="0"/>
                                                                          <w:marRight w:val="0"/>
                                                                          <w:marTop w:val="0"/>
                                                                          <w:marBottom w:val="0"/>
                                                                          <w:divBdr>
                                                                            <w:top w:val="none" w:sz="0" w:space="0" w:color="auto"/>
                                                                            <w:left w:val="none" w:sz="0" w:space="0" w:color="auto"/>
                                                                            <w:bottom w:val="none" w:sz="0" w:space="0" w:color="auto"/>
                                                                            <w:right w:val="none" w:sz="0" w:space="0" w:color="auto"/>
                                                                          </w:divBdr>
                                                                          <w:divsChild>
                                                                            <w:div w:id="937176841">
                                                                              <w:marLeft w:val="0"/>
                                                                              <w:marRight w:val="0"/>
                                                                              <w:marTop w:val="0"/>
                                                                              <w:marBottom w:val="0"/>
                                                                              <w:divBdr>
                                                                                <w:top w:val="none" w:sz="0" w:space="0" w:color="auto"/>
                                                                                <w:left w:val="none" w:sz="0" w:space="0" w:color="auto"/>
                                                                                <w:bottom w:val="none" w:sz="0" w:space="0" w:color="auto"/>
                                                                                <w:right w:val="none" w:sz="0" w:space="0" w:color="auto"/>
                                                                              </w:divBdr>
                                                                              <w:divsChild>
                                                                                <w:div w:id="378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233740">
      <w:bodyDiv w:val="1"/>
      <w:marLeft w:val="0"/>
      <w:marRight w:val="0"/>
      <w:marTop w:val="0"/>
      <w:marBottom w:val="0"/>
      <w:divBdr>
        <w:top w:val="none" w:sz="0" w:space="0" w:color="auto"/>
        <w:left w:val="none" w:sz="0" w:space="0" w:color="auto"/>
        <w:bottom w:val="none" w:sz="0" w:space="0" w:color="auto"/>
        <w:right w:val="none" w:sz="0" w:space="0" w:color="auto"/>
      </w:divBdr>
    </w:div>
    <w:div w:id="11922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han@embracegrouphome.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info@embracegrouphome.com" TargetMode="External"/><Relationship Id="rId11" Type="http://schemas.openxmlformats.org/officeDocument/2006/relationships/hyperlink" Target="http://www.waynecounty.com/hhs/index.htm" TargetMode="External"/><Relationship Id="rId12" Type="http://schemas.openxmlformats.org/officeDocument/2006/relationships/hyperlink" Target="http://www.michigan.gov/mdch/" TargetMode="External"/><Relationship Id="rId13" Type="http://schemas.openxmlformats.org/officeDocument/2006/relationships/hyperlink" Target="http://www.aaa1b.org" TargetMode="External"/><Relationship Id="rId14" Type="http://schemas.openxmlformats.org/officeDocument/2006/relationships/hyperlink" Target="http://www.aoa.gov" TargetMode="External"/><Relationship Id="rId15" Type="http://schemas.openxmlformats.org/officeDocument/2006/relationships/hyperlink" Target="http://www.asaging.org" TargetMode="External"/><Relationship Id="rId16" Type="http://schemas.openxmlformats.org/officeDocument/2006/relationships/hyperlink" Target="http://alz.org" TargetMode="External"/><Relationship Id="rId17" Type="http://schemas.openxmlformats.org/officeDocument/2006/relationships/hyperlink" Target="http://www.aplaceformom.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embracegroup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1888</Words>
  <Characters>10767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Kassab</dc:creator>
  <cp:lastModifiedBy>Imran Khan</cp:lastModifiedBy>
  <cp:revision>5</cp:revision>
  <cp:lastPrinted>2013-10-21T19:19:00Z</cp:lastPrinted>
  <dcterms:created xsi:type="dcterms:W3CDTF">2014-05-06T23:38:00Z</dcterms:created>
  <dcterms:modified xsi:type="dcterms:W3CDTF">2014-05-14T03:21:00Z</dcterms:modified>
</cp:coreProperties>
</file>